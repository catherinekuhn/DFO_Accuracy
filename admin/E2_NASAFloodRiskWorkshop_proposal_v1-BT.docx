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4E071" w14:textId="77777777" w:rsidR="00460BF8" w:rsidRDefault="00460BF8" w:rsidP="008B24F1">
      <w:pPr>
        <w:pStyle w:val="TOCTitle"/>
      </w:pPr>
      <w:bookmarkStart w:id="0" w:name="_GoBack"/>
      <w:bookmarkEnd w:id="0"/>
      <w:r>
        <w:t>Contents</w:t>
      </w:r>
    </w:p>
    <w:p w14:paraId="0AF30F58" w14:textId="77777777" w:rsidR="00460BF8" w:rsidRDefault="00460BF8" w:rsidP="00460BF8">
      <w:pPr>
        <w:pStyle w:val="TOCTitle"/>
      </w:pPr>
    </w:p>
    <w:p w14:paraId="29A0509A" w14:textId="77777777" w:rsidR="00CF5BD7" w:rsidRPr="00091102" w:rsidRDefault="002A3DE5">
      <w:pPr>
        <w:pStyle w:val="TOC1"/>
        <w:rPr>
          <w:rFonts w:ascii="Calibri" w:eastAsia="Times New Roman" w:hAnsi="Calibri"/>
          <w:caps w:val="0"/>
          <w:sz w:val="22"/>
          <w:szCs w:val="22"/>
        </w:rPr>
      </w:pPr>
      <w:r w:rsidRPr="002A3DE5">
        <w:fldChar w:fldCharType="begin"/>
      </w:r>
      <w:r w:rsidR="00F73D1A">
        <w:instrText>TOC</w:instrText>
      </w:r>
      <w:r w:rsidRPr="002A3DE5">
        <w:fldChar w:fldCharType="separate"/>
      </w:r>
      <w:r w:rsidR="00CF5BD7" w:rsidRPr="003868A0">
        <w:rPr>
          <w:color w:val="000000"/>
        </w:rPr>
        <w:t>1</w:t>
      </w:r>
      <w:r w:rsidR="00CF5BD7" w:rsidRPr="00091102">
        <w:rPr>
          <w:rFonts w:ascii="Calibri" w:eastAsia="Times New Roman" w:hAnsi="Calibri"/>
          <w:caps w:val="0"/>
          <w:sz w:val="22"/>
          <w:szCs w:val="22"/>
        </w:rPr>
        <w:tab/>
      </w:r>
      <w:r w:rsidR="00CF5BD7">
        <w:t>Scientific/Technical/Management</w:t>
      </w:r>
      <w:r w:rsidR="00CF5BD7">
        <w:tab/>
      </w:r>
      <w:r w:rsidR="00CF5BD7">
        <w:fldChar w:fldCharType="begin"/>
      </w:r>
      <w:r w:rsidR="00CF5BD7">
        <w:instrText xml:space="preserve"> PAGEREF _Toc513157911 \h </w:instrText>
      </w:r>
      <w:r w:rsidR="00CF5BD7">
        <w:fldChar w:fldCharType="separate"/>
      </w:r>
      <w:r w:rsidR="00CF5BD7">
        <w:t>1</w:t>
      </w:r>
      <w:r w:rsidR="00CF5BD7">
        <w:fldChar w:fldCharType="end"/>
      </w:r>
    </w:p>
    <w:p w14:paraId="0640EF2D" w14:textId="77777777" w:rsidR="00CF5BD7" w:rsidRPr="00091102" w:rsidRDefault="00CF5BD7">
      <w:pPr>
        <w:pStyle w:val="TOC2"/>
        <w:rPr>
          <w:rFonts w:ascii="Calibri" w:eastAsia="Times New Roman" w:hAnsi="Calibri"/>
          <w:sz w:val="22"/>
          <w:szCs w:val="22"/>
        </w:rPr>
      </w:pPr>
      <w:r w:rsidRPr="003868A0">
        <w:rPr>
          <w:color w:val="000000"/>
        </w:rPr>
        <w:t>1.1</w:t>
      </w:r>
      <w:r w:rsidRPr="00091102">
        <w:rPr>
          <w:rFonts w:ascii="Calibri" w:eastAsia="Times New Roman" w:hAnsi="Calibri"/>
          <w:sz w:val="22"/>
          <w:szCs w:val="22"/>
        </w:rPr>
        <w:tab/>
      </w:r>
      <w:r>
        <w:t>Workshop Purpose</w:t>
      </w:r>
      <w:r>
        <w:tab/>
      </w:r>
      <w:r>
        <w:fldChar w:fldCharType="begin"/>
      </w:r>
      <w:r>
        <w:instrText xml:space="preserve"> PAGEREF _Toc513157912 \h </w:instrText>
      </w:r>
      <w:r>
        <w:fldChar w:fldCharType="separate"/>
      </w:r>
      <w:r>
        <w:t>1</w:t>
      </w:r>
      <w:r>
        <w:fldChar w:fldCharType="end"/>
      </w:r>
    </w:p>
    <w:p w14:paraId="042452EA" w14:textId="77777777" w:rsidR="00CF5BD7" w:rsidRPr="00091102" w:rsidRDefault="00CF5BD7">
      <w:pPr>
        <w:pStyle w:val="TOC2"/>
        <w:rPr>
          <w:rFonts w:ascii="Calibri" w:eastAsia="Times New Roman" w:hAnsi="Calibri"/>
          <w:sz w:val="22"/>
          <w:szCs w:val="22"/>
        </w:rPr>
      </w:pPr>
      <w:r w:rsidRPr="003868A0">
        <w:rPr>
          <w:color w:val="000000"/>
        </w:rPr>
        <w:t>1.2</w:t>
      </w:r>
      <w:r w:rsidRPr="00091102">
        <w:rPr>
          <w:rFonts w:ascii="Calibri" w:eastAsia="Times New Roman" w:hAnsi="Calibri"/>
          <w:sz w:val="22"/>
          <w:szCs w:val="22"/>
        </w:rPr>
        <w:tab/>
      </w:r>
      <w:r>
        <w:t>Workshop Theme and Relevance to ASP Goals and Objectives</w:t>
      </w:r>
      <w:r>
        <w:tab/>
      </w:r>
      <w:r>
        <w:fldChar w:fldCharType="begin"/>
      </w:r>
      <w:r>
        <w:instrText xml:space="preserve"> PAGEREF _Toc513157913 \h </w:instrText>
      </w:r>
      <w:r>
        <w:fldChar w:fldCharType="separate"/>
      </w:r>
      <w:r>
        <w:t>2</w:t>
      </w:r>
      <w:r>
        <w:fldChar w:fldCharType="end"/>
      </w:r>
    </w:p>
    <w:p w14:paraId="008D8C04" w14:textId="77777777" w:rsidR="00CF5BD7" w:rsidRPr="00091102" w:rsidRDefault="00CF5BD7">
      <w:pPr>
        <w:pStyle w:val="TOC2"/>
        <w:rPr>
          <w:rFonts w:ascii="Calibri" w:eastAsia="Times New Roman" w:hAnsi="Calibri"/>
          <w:sz w:val="22"/>
          <w:szCs w:val="22"/>
        </w:rPr>
      </w:pPr>
      <w:r w:rsidRPr="003868A0">
        <w:rPr>
          <w:color w:val="000000"/>
        </w:rPr>
        <w:t>1.3</w:t>
      </w:r>
      <w:r w:rsidRPr="00091102">
        <w:rPr>
          <w:rFonts w:ascii="Calibri" w:eastAsia="Times New Roman" w:hAnsi="Calibri"/>
          <w:sz w:val="22"/>
          <w:szCs w:val="22"/>
        </w:rPr>
        <w:tab/>
      </w:r>
      <w:r>
        <w:t>Workshop Agenda</w:t>
      </w:r>
      <w:r>
        <w:tab/>
      </w:r>
      <w:r>
        <w:fldChar w:fldCharType="begin"/>
      </w:r>
      <w:r>
        <w:instrText xml:space="preserve"> PAGEREF _Toc513157914 \h </w:instrText>
      </w:r>
      <w:r>
        <w:fldChar w:fldCharType="separate"/>
      </w:r>
      <w:r>
        <w:t>3</w:t>
      </w:r>
      <w:r>
        <w:fldChar w:fldCharType="end"/>
      </w:r>
    </w:p>
    <w:p w14:paraId="514120FC" w14:textId="77777777" w:rsidR="00CF5BD7" w:rsidRPr="00091102" w:rsidRDefault="00CF5BD7">
      <w:pPr>
        <w:pStyle w:val="TOC2"/>
        <w:rPr>
          <w:rFonts w:ascii="Calibri" w:eastAsia="Times New Roman" w:hAnsi="Calibri"/>
          <w:sz w:val="22"/>
          <w:szCs w:val="22"/>
        </w:rPr>
      </w:pPr>
      <w:r w:rsidRPr="003868A0">
        <w:rPr>
          <w:color w:val="000000"/>
        </w:rPr>
        <w:t>1.4</w:t>
      </w:r>
      <w:r w:rsidRPr="00091102">
        <w:rPr>
          <w:rFonts w:ascii="Calibri" w:eastAsia="Times New Roman" w:hAnsi="Calibri"/>
          <w:sz w:val="22"/>
          <w:szCs w:val="22"/>
        </w:rPr>
        <w:tab/>
      </w:r>
      <w:r>
        <w:t>Workshop Location, Date &amp; Management Plan</w:t>
      </w:r>
      <w:r>
        <w:tab/>
      </w:r>
      <w:r>
        <w:fldChar w:fldCharType="begin"/>
      </w:r>
      <w:r>
        <w:instrText xml:space="preserve"> PAGEREF _Toc513157915 \h </w:instrText>
      </w:r>
      <w:r>
        <w:fldChar w:fldCharType="separate"/>
      </w:r>
      <w:r>
        <w:t>4</w:t>
      </w:r>
      <w:r>
        <w:fldChar w:fldCharType="end"/>
      </w:r>
    </w:p>
    <w:p w14:paraId="4A9B51D8" w14:textId="77777777" w:rsidR="00CF5BD7" w:rsidRPr="00091102" w:rsidRDefault="00CF5BD7">
      <w:pPr>
        <w:pStyle w:val="TOC3"/>
        <w:rPr>
          <w:rFonts w:ascii="Calibri" w:eastAsia="Times New Roman" w:hAnsi="Calibri" w:cs="Times New Roman"/>
          <w:sz w:val="22"/>
          <w:szCs w:val="22"/>
        </w:rPr>
      </w:pPr>
      <w:r w:rsidRPr="003868A0">
        <w:rPr>
          <w:rFonts w:cs="Times New Roman"/>
        </w:rPr>
        <w:t>1.4.1</w:t>
      </w:r>
      <w:r w:rsidRPr="00091102">
        <w:rPr>
          <w:rFonts w:ascii="Calibri" w:eastAsia="Times New Roman" w:hAnsi="Calibri" w:cs="Times New Roman"/>
          <w:sz w:val="22"/>
          <w:szCs w:val="22"/>
        </w:rPr>
        <w:tab/>
      </w:r>
      <w:r>
        <w:t>Location Details</w:t>
      </w:r>
      <w:r>
        <w:tab/>
      </w:r>
      <w:r>
        <w:fldChar w:fldCharType="begin"/>
      </w:r>
      <w:r>
        <w:instrText xml:space="preserve"> PAGEREF _Toc513157916 \h </w:instrText>
      </w:r>
      <w:r>
        <w:fldChar w:fldCharType="separate"/>
      </w:r>
      <w:r>
        <w:t>5</w:t>
      </w:r>
      <w:r>
        <w:fldChar w:fldCharType="end"/>
      </w:r>
    </w:p>
    <w:p w14:paraId="439F98CB" w14:textId="77777777" w:rsidR="00CF5BD7" w:rsidRPr="00091102" w:rsidRDefault="00CF5BD7">
      <w:pPr>
        <w:pStyle w:val="TOC3"/>
        <w:rPr>
          <w:rFonts w:ascii="Calibri" w:eastAsia="Times New Roman" w:hAnsi="Calibri" w:cs="Times New Roman"/>
          <w:sz w:val="22"/>
          <w:szCs w:val="22"/>
        </w:rPr>
      </w:pPr>
      <w:r w:rsidRPr="003868A0">
        <w:rPr>
          <w:rFonts w:cs="Times New Roman"/>
        </w:rPr>
        <w:t>1.4.2</w:t>
      </w:r>
      <w:r w:rsidRPr="00091102">
        <w:rPr>
          <w:rFonts w:ascii="Calibri" w:eastAsia="Times New Roman" w:hAnsi="Calibri" w:cs="Times New Roman"/>
          <w:sz w:val="22"/>
          <w:szCs w:val="22"/>
        </w:rPr>
        <w:tab/>
      </w:r>
      <w:r>
        <w:t>Meeting space</w:t>
      </w:r>
      <w:r>
        <w:tab/>
      </w:r>
      <w:r>
        <w:fldChar w:fldCharType="begin"/>
      </w:r>
      <w:r>
        <w:instrText xml:space="preserve"> PAGEREF _Toc513157917 \h </w:instrText>
      </w:r>
      <w:r>
        <w:fldChar w:fldCharType="separate"/>
      </w:r>
      <w:r>
        <w:t>5</w:t>
      </w:r>
      <w:r>
        <w:fldChar w:fldCharType="end"/>
      </w:r>
    </w:p>
    <w:p w14:paraId="5CB58EF8" w14:textId="77777777" w:rsidR="00CF5BD7" w:rsidRPr="00091102" w:rsidRDefault="00CF5BD7">
      <w:pPr>
        <w:pStyle w:val="TOC3"/>
        <w:rPr>
          <w:rFonts w:ascii="Calibri" w:eastAsia="Times New Roman" w:hAnsi="Calibri" w:cs="Times New Roman"/>
          <w:sz w:val="22"/>
          <w:szCs w:val="22"/>
        </w:rPr>
      </w:pPr>
      <w:r w:rsidRPr="003868A0">
        <w:rPr>
          <w:rFonts w:cs="Times New Roman"/>
        </w:rPr>
        <w:t>1.4.3</w:t>
      </w:r>
      <w:r w:rsidRPr="00091102">
        <w:rPr>
          <w:rFonts w:ascii="Calibri" w:eastAsia="Times New Roman" w:hAnsi="Calibri" w:cs="Times New Roman"/>
          <w:sz w:val="22"/>
          <w:szCs w:val="22"/>
        </w:rPr>
        <w:tab/>
      </w:r>
      <w:r>
        <w:t>Data Management Plan</w:t>
      </w:r>
      <w:r>
        <w:tab/>
      </w:r>
      <w:r>
        <w:fldChar w:fldCharType="begin"/>
      </w:r>
      <w:r>
        <w:instrText xml:space="preserve"> PAGEREF _Toc513157918 \h </w:instrText>
      </w:r>
      <w:r>
        <w:fldChar w:fldCharType="separate"/>
      </w:r>
      <w:r>
        <w:t>5</w:t>
      </w:r>
      <w:r>
        <w:fldChar w:fldCharType="end"/>
      </w:r>
    </w:p>
    <w:p w14:paraId="3C3A9729" w14:textId="77777777" w:rsidR="00CF5BD7" w:rsidRPr="00091102" w:rsidRDefault="00CF5BD7">
      <w:pPr>
        <w:pStyle w:val="TOC4"/>
        <w:tabs>
          <w:tab w:val="left" w:pos="1760"/>
          <w:tab w:val="right" w:leader="dot" w:pos="9350"/>
        </w:tabs>
        <w:rPr>
          <w:rFonts w:ascii="Calibri" w:eastAsia="Times New Roman" w:hAnsi="Calibri"/>
          <w:noProof/>
          <w:sz w:val="22"/>
          <w:szCs w:val="22"/>
        </w:rPr>
      </w:pPr>
      <w:r>
        <w:rPr>
          <w:noProof/>
        </w:rPr>
        <w:t>1.4.3.1</w:t>
      </w:r>
      <w:r w:rsidRPr="00091102">
        <w:rPr>
          <w:rFonts w:ascii="Calibri" w:eastAsia="Times New Roman" w:hAnsi="Calibri"/>
          <w:noProof/>
          <w:sz w:val="22"/>
          <w:szCs w:val="22"/>
        </w:rPr>
        <w:tab/>
      </w:r>
      <w:r>
        <w:rPr>
          <w:noProof/>
        </w:rPr>
        <w:t>Types of data</w:t>
      </w:r>
      <w:r>
        <w:rPr>
          <w:noProof/>
        </w:rPr>
        <w:tab/>
      </w:r>
      <w:r>
        <w:rPr>
          <w:noProof/>
        </w:rPr>
        <w:fldChar w:fldCharType="begin"/>
      </w:r>
      <w:r>
        <w:rPr>
          <w:noProof/>
        </w:rPr>
        <w:instrText xml:space="preserve"> PAGEREF _Toc513157919 \h </w:instrText>
      </w:r>
      <w:r>
        <w:rPr>
          <w:noProof/>
        </w:rPr>
      </w:r>
      <w:r>
        <w:rPr>
          <w:noProof/>
        </w:rPr>
        <w:fldChar w:fldCharType="separate"/>
      </w:r>
      <w:r>
        <w:rPr>
          <w:noProof/>
        </w:rPr>
        <w:t>5</w:t>
      </w:r>
      <w:r>
        <w:rPr>
          <w:noProof/>
        </w:rPr>
        <w:fldChar w:fldCharType="end"/>
      </w:r>
    </w:p>
    <w:p w14:paraId="2EC5DC48" w14:textId="77777777" w:rsidR="00CF5BD7" w:rsidRPr="00091102" w:rsidRDefault="00CF5BD7">
      <w:pPr>
        <w:pStyle w:val="TOC4"/>
        <w:tabs>
          <w:tab w:val="left" w:pos="1760"/>
          <w:tab w:val="right" w:leader="dot" w:pos="9350"/>
        </w:tabs>
        <w:rPr>
          <w:rFonts w:ascii="Calibri" w:eastAsia="Times New Roman" w:hAnsi="Calibri"/>
          <w:noProof/>
          <w:sz w:val="22"/>
          <w:szCs w:val="22"/>
        </w:rPr>
      </w:pPr>
      <w:r>
        <w:rPr>
          <w:noProof/>
        </w:rPr>
        <w:t>1.4.3.2</w:t>
      </w:r>
      <w:r w:rsidRPr="00091102">
        <w:rPr>
          <w:rFonts w:ascii="Calibri" w:eastAsia="Times New Roman" w:hAnsi="Calibri"/>
          <w:noProof/>
          <w:sz w:val="22"/>
          <w:szCs w:val="22"/>
        </w:rPr>
        <w:tab/>
      </w:r>
      <w:r>
        <w:rPr>
          <w:noProof/>
        </w:rPr>
        <w:t>Data and metadata standards</w:t>
      </w:r>
      <w:r>
        <w:rPr>
          <w:noProof/>
        </w:rPr>
        <w:tab/>
      </w:r>
      <w:r>
        <w:rPr>
          <w:noProof/>
        </w:rPr>
        <w:fldChar w:fldCharType="begin"/>
      </w:r>
      <w:r>
        <w:rPr>
          <w:noProof/>
        </w:rPr>
        <w:instrText xml:space="preserve"> PAGEREF _Toc513157920 \h </w:instrText>
      </w:r>
      <w:r>
        <w:rPr>
          <w:noProof/>
        </w:rPr>
      </w:r>
      <w:r>
        <w:rPr>
          <w:noProof/>
        </w:rPr>
        <w:fldChar w:fldCharType="separate"/>
      </w:r>
      <w:r>
        <w:rPr>
          <w:noProof/>
        </w:rPr>
        <w:t>6</w:t>
      </w:r>
      <w:r>
        <w:rPr>
          <w:noProof/>
        </w:rPr>
        <w:fldChar w:fldCharType="end"/>
      </w:r>
    </w:p>
    <w:p w14:paraId="77A08E92" w14:textId="77777777" w:rsidR="00CF5BD7" w:rsidRPr="00091102" w:rsidRDefault="00CF5BD7">
      <w:pPr>
        <w:pStyle w:val="TOC4"/>
        <w:tabs>
          <w:tab w:val="left" w:pos="1760"/>
          <w:tab w:val="right" w:leader="dot" w:pos="9350"/>
        </w:tabs>
        <w:rPr>
          <w:rFonts w:ascii="Calibri" w:eastAsia="Times New Roman" w:hAnsi="Calibri"/>
          <w:noProof/>
          <w:sz w:val="22"/>
          <w:szCs w:val="22"/>
        </w:rPr>
      </w:pPr>
      <w:r>
        <w:rPr>
          <w:noProof/>
        </w:rPr>
        <w:t>1.4.3.3</w:t>
      </w:r>
      <w:r w:rsidRPr="00091102">
        <w:rPr>
          <w:rFonts w:ascii="Calibri" w:eastAsia="Times New Roman" w:hAnsi="Calibri"/>
          <w:noProof/>
          <w:sz w:val="22"/>
          <w:szCs w:val="22"/>
        </w:rPr>
        <w:tab/>
      </w:r>
      <w:r>
        <w:rPr>
          <w:noProof/>
        </w:rPr>
        <w:t>Policies for access and sharing and provisions for appropriate protection/privacy</w:t>
      </w:r>
      <w:r>
        <w:rPr>
          <w:noProof/>
        </w:rPr>
        <w:tab/>
      </w:r>
      <w:r>
        <w:rPr>
          <w:noProof/>
        </w:rPr>
        <w:fldChar w:fldCharType="begin"/>
      </w:r>
      <w:r>
        <w:rPr>
          <w:noProof/>
        </w:rPr>
        <w:instrText xml:space="preserve"> PAGEREF _Toc513157921 \h </w:instrText>
      </w:r>
      <w:r>
        <w:rPr>
          <w:noProof/>
        </w:rPr>
      </w:r>
      <w:r>
        <w:rPr>
          <w:noProof/>
        </w:rPr>
        <w:fldChar w:fldCharType="separate"/>
      </w:r>
      <w:r>
        <w:rPr>
          <w:noProof/>
        </w:rPr>
        <w:t>6</w:t>
      </w:r>
      <w:r>
        <w:rPr>
          <w:noProof/>
        </w:rPr>
        <w:fldChar w:fldCharType="end"/>
      </w:r>
    </w:p>
    <w:p w14:paraId="658A5DC4" w14:textId="77777777" w:rsidR="00CF5BD7" w:rsidRPr="00091102" w:rsidRDefault="00CF5BD7">
      <w:pPr>
        <w:pStyle w:val="TOC2"/>
        <w:rPr>
          <w:rFonts w:ascii="Calibri" w:eastAsia="Times New Roman" w:hAnsi="Calibri"/>
          <w:sz w:val="22"/>
          <w:szCs w:val="22"/>
        </w:rPr>
      </w:pPr>
      <w:r w:rsidRPr="003868A0">
        <w:rPr>
          <w:rFonts w:eastAsia="Times New Roman"/>
          <w:color w:val="000000"/>
        </w:rPr>
        <w:t>1.5</w:t>
      </w:r>
      <w:r w:rsidRPr="00091102">
        <w:rPr>
          <w:rFonts w:ascii="Calibri" w:eastAsia="Times New Roman" w:hAnsi="Calibri"/>
          <w:sz w:val="22"/>
          <w:szCs w:val="22"/>
        </w:rPr>
        <w:tab/>
      </w:r>
      <w:r w:rsidRPr="003868A0">
        <w:rPr>
          <w:rFonts w:eastAsia="Times New Roman"/>
        </w:rPr>
        <w:t>Workshop Funding, Deliverables and Participants</w:t>
      </w:r>
      <w:r>
        <w:tab/>
      </w:r>
      <w:r>
        <w:fldChar w:fldCharType="begin"/>
      </w:r>
      <w:r>
        <w:instrText xml:space="preserve"> PAGEREF _Toc513157922 \h </w:instrText>
      </w:r>
      <w:r>
        <w:fldChar w:fldCharType="separate"/>
      </w:r>
      <w:r>
        <w:t>6</w:t>
      </w:r>
      <w:r>
        <w:fldChar w:fldCharType="end"/>
      </w:r>
    </w:p>
    <w:p w14:paraId="083C033F" w14:textId="77777777" w:rsidR="00CF5BD7" w:rsidRPr="00091102" w:rsidRDefault="00CF5BD7">
      <w:pPr>
        <w:pStyle w:val="TOC3"/>
        <w:rPr>
          <w:rFonts w:ascii="Calibri" w:eastAsia="Times New Roman" w:hAnsi="Calibri" w:cs="Times New Roman"/>
          <w:sz w:val="22"/>
          <w:szCs w:val="22"/>
        </w:rPr>
      </w:pPr>
      <w:r w:rsidRPr="003868A0">
        <w:rPr>
          <w:rFonts w:cs="Times New Roman"/>
        </w:rPr>
        <w:t>1.5.1</w:t>
      </w:r>
      <w:r w:rsidRPr="00091102">
        <w:rPr>
          <w:rFonts w:ascii="Calibri" w:eastAsia="Times New Roman" w:hAnsi="Calibri" w:cs="Times New Roman"/>
          <w:sz w:val="22"/>
          <w:szCs w:val="22"/>
        </w:rPr>
        <w:tab/>
      </w:r>
      <w:r>
        <w:t>Funding and Deliverables</w:t>
      </w:r>
      <w:r>
        <w:tab/>
      </w:r>
      <w:r>
        <w:fldChar w:fldCharType="begin"/>
      </w:r>
      <w:r>
        <w:instrText xml:space="preserve"> PAGEREF _Toc513157923 \h </w:instrText>
      </w:r>
      <w:r>
        <w:fldChar w:fldCharType="separate"/>
      </w:r>
      <w:r>
        <w:t>6</w:t>
      </w:r>
      <w:r>
        <w:fldChar w:fldCharType="end"/>
      </w:r>
    </w:p>
    <w:p w14:paraId="01552F9A" w14:textId="77777777" w:rsidR="00CF5BD7" w:rsidRPr="00091102" w:rsidRDefault="00CF5BD7">
      <w:pPr>
        <w:pStyle w:val="TOC3"/>
        <w:rPr>
          <w:rFonts w:ascii="Calibri" w:eastAsia="Times New Roman" w:hAnsi="Calibri" w:cs="Times New Roman"/>
          <w:sz w:val="22"/>
          <w:szCs w:val="22"/>
        </w:rPr>
      </w:pPr>
      <w:r w:rsidRPr="003868A0">
        <w:rPr>
          <w:rFonts w:cs="Times New Roman"/>
        </w:rPr>
        <w:t>1.5.2</w:t>
      </w:r>
      <w:r w:rsidRPr="00091102">
        <w:rPr>
          <w:rFonts w:ascii="Calibri" w:eastAsia="Times New Roman" w:hAnsi="Calibri" w:cs="Times New Roman"/>
          <w:sz w:val="22"/>
          <w:szCs w:val="22"/>
        </w:rPr>
        <w:tab/>
      </w:r>
      <w:r>
        <w:t>Participants</w:t>
      </w:r>
      <w:r>
        <w:tab/>
      </w:r>
      <w:r>
        <w:fldChar w:fldCharType="begin"/>
      </w:r>
      <w:r>
        <w:instrText xml:space="preserve"> PAGEREF _Toc513157924 \h </w:instrText>
      </w:r>
      <w:r>
        <w:fldChar w:fldCharType="separate"/>
      </w:r>
      <w:r>
        <w:t>7</w:t>
      </w:r>
      <w:r>
        <w:fldChar w:fldCharType="end"/>
      </w:r>
    </w:p>
    <w:p w14:paraId="3C0FE4C3" w14:textId="77777777" w:rsidR="00CF5BD7" w:rsidRPr="00091102" w:rsidRDefault="00CF5BD7">
      <w:pPr>
        <w:pStyle w:val="TOC1"/>
        <w:rPr>
          <w:rFonts w:ascii="Calibri" w:eastAsia="Times New Roman" w:hAnsi="Calibri"/>
          <w:caps w:val="0"/>
          <w:sz w:val="22"/>
          <w:szCs w:val="22"/>
        </w:rPr>
      </w:pPr>
      <w:r w:rsidRPr="003868A0">
        <w:rPr>
          <w:color w:val="000000"/>
        </w:rPr>
        <w:t>2</w:t>
      </w:r>
      <w:r w:rsidRPr="00091102">
        <w:rPr>
          <w:rFonts w:ascii="Calibri" w:eastAsia="Times New Roman" w:hAnsi="Calibri"/>
          <w:caps w:val="0"/>
          <w:sz w:val="22"/>
          <w:szCs w:val="22"/>
        </w:rPr>
        <w:tab/>
      </w:r>
      <w:r w:rsidRPr="003868A0">
        <w:t>Resume/CV</w:t>
      </w:r>
      <w:r>
        <w:tab/>
      </w:r>
      <w:r>
        <w:fldChar w:fldCharType="begin"/>
      </w:r>
      <w:r>
        <w:instrText xml:space="preserve"> PAGEREF _Toc513157925 \h </w:instrText>
      </w:r>
      <w:r>
        <w:fldChar w:fldCharType="separate"/>
      </w:r>
      <w:r>
        <w:t>9</w:t>
      </w:r>
      <w:r>
        <w:fldChar w:fldCharType="end"/>
      </w:r>
    </w:p>
    <w:p w14:paraId="48C7E10F" w14:textId="77777777" w:rsidR="00CF5BD7" w:rsidRPr="00091102" w:rsidRDefault="00CF5BD7">
      <w:pPr>
        <w:pStyle w:val="TOC1"/>
        <w:rPr>
          <w:rFonts w:ascii="Calibri" w:eastAsia="Times New Roman" w:hAnsi="Calibri"/>
          <w:caps w:val="0"/>
          <w:sz w:val="22"/>
          <w:szCs w:val="22"/>
        </w:rPr>
      </w:pPr>
      <w:r w:rsidRPr="003868A0">
        <w:rPr>
          <w:color w:val="000000"/>
        </w:rPr>
        <w:t>3</w:t>
      </w:r>
      <w:r w:rsidRPr="00091102">
        <w:rPr>
          <w:rFonts w:ascii="Calibri" w:eastAsia="Times New Roman" w:hAnsi="Calibri"/>
          <w:caps w:val="0"/>
          <w:sz w:val="22"/>
          <w:szCs w:val="22"/>
        </w:rPr>
        <w:tab/>
      </w:r>
      <w:r w:rsidRPr="003868A0">
        <w:t>Personnel and Work Effort</w:t>
      </w:r>
      <w:r>
        <w:tab/>
      </w:r>
      <w:r>
        <w:fldChar w:fldCharType="begin"/>
      </w:r>
      <w:r>
        <w:instrText xml:space="preserve"> PAGEREF _Toc513157926 \h </w:instrText>
      </w:r>
      <w:r>
        <w:fldChar w:fldCharType="separate"/>
      </w:r>
      <w:r>
        <w:t>12</w:t>
      </w:r>
      <w:r>
        <w:fldChar w:fldCharType="end"/>
      </w:r>
    </w:p>
    <w:p w14:paraId="3711E80C" w14:textId="77777777" w:rsidR="006C6A17" w:rsidRDefault="002A3DE5" w:rsidP="006C6A17">
      <w:pPr>
        <w:pStyle w:val="Contents1"/>
      </w:pPr>
      <w:r>
        <w:fldChar w:fldCharType="end"/>
      </w:r>
      <w:bookmarkStart w:id="1" w:name="_Toc321917619"/>
      <w:bookmarkStart w:id="2" w:name="_Toc224364483"/>
    </w:p>
    <w:p w14:paraId="44FFE7E8" w14:textId="77777777" w:rsidR="006C6A17" w:rsidRDefault="006C6A17" w:rsidP="003A6E37">
      <w:pPr>
        <w:pStyle w:val="Contents1"/>
        <w:ind w:left="0" w:firstLine="0"/>
        <w:sectPr w:rsidR="006C6A17" w:rsidSect="002D650A">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28707710" w14:textId="77777777" w:rsidR="00F73D1A" w:rsidRPr="00413839" w:rsidRDefault="0085365F" w:rsidP="00413839">
      <w:pPr>
        <w:pStyle w:val="Heading1"/>
      </w:pPr>
      <w:bookmarkStart w:id="3" w:name="_Toc513157911"/>
      <w:r w:rsidRPr="00413839">
        <w:lastRenderedPageBreak/>
        <w:t>Scientific/Technical/Management</w:t>
      </w:r>
      <w:bookmarkEnd w:id="3"/>
      <w:r w:rsidR="00F73D1A" w:rsidRPr="00413839">
        <w:t xml:space="preserve"> </w:t>
      </w:r>
      <w:bookmarkStart w:id="4" w:name="_Toc321917620"/>
      <w:bookmarkStart w:id="5" w:name="_Toc224364484"/>
      <w:bookmarkEnd w:id="1"/>
      <w:bookmarkEnd w:id="2"/>
      <w:bookmarkEnd w:id="4"/>
      <w:bookmarkEnd w:id="5"/>
    </w:p>
    <w:p w14:paraId="7D947B19" w14:textId="77777777" w:rsidR="00981D29" w:rsidRDefault="00851A30" w:rsidP="00413839">
      <w:pPr>
        <w:pStyle w:val="Heading2"/>
      </w:pPr>
      <w:bookmarkStart w:id="6" w:name="_Toc321917621"/>
      <w:bookmarkStart w:id="7" w:name="_Toc224364485"/>
      <w:bookmarkStart w:id="8" w:name="_Toc513157912"/>
      <w:bookmarkEnd w:id="6"/>
      <w:bookmarkEnd w:id="7"/>
      <w:r>
        <w:t>Workshop Purpose</w:t>
      </w:r>
      <w:bookmarkEnd w:id="8"/>
    </w:p>
    <w:p w14:paraId="44436990" w14:textId="77777777" w:rsidR="00D85D1C" w:rsidRPr="00D85D1C" w:rsidRDefault="00D85D1C" w:rsidP="00D85D1C">
      <w:pPr>
        <w:pStyle w:val="BodyRS12"/>
      </w:pPr>
      <w:r w:rsidRPr="00D85D1C">
        <w:t xml:space="preserve">Currently many researchers in academia, industry (R&amp;D), and government agencies in the US and elsewhere are investigating and attempting to </w:t>
      </w:r>
      <w:del w:id="9" w:author="Microsoft Office User" w:date="2018-05-04T08:51:00Z">
        <w:r w:rsidRPr="00D85D1C" w:rsidDel="00B81FFE">
          <w:delText xml:space="preserve">map </w:delText>
        </w:r>
      </w:del>
      <w:ins w:id="10" w:author="Microsoft Office User" w:date="2018-05-04T08:51:00Z">
        <w:r w:rsidR="00B81FFE">
          <w:t>identify</w:t>
        </w:r>
        <w:r w:rsidR="00B81FFE" w:rsidRPr="00D85D1C">
          <w:t xml:space="preserve"> </w:t>
        </w:r>
      </w:ins>
      <w:r w:rsidRPr="00D85D1C">
        <w:t xml:space="preserve">flood risk </w:t>
      </w:r>
      <w:ins w:id="11" w:author="Microsoft Office User" w:date="2018-05-04T08:51:00Z">
        <w:r w:rsidR="00B81FFE">
          <w:t xml:space="preserve">areas </w:t>
        </w:r>
      </w:ins>
      <w:del w:id="12" w:author="Microsoft Office User" w:date="2018-05-04T08:52:00Z">
        <w:r w:rsidRPr="00D85D1C" w:rsidDel="00755927">
          <w:delText xml:space="preserve">and exposure </w:delText>
        </w:r>
      </w:del>
      <w:r w:rsidRPr="00D85D1C">
        <w:t xml:space="preserve">and predict changes in flood risk at </w:t>
      </w:r>
      <w:del w:id="13" w:author="Microsoft Office User" w:date="2018-05-04T08:53:00Z">
        <w:r w:rsidRPr="00D85D1C" w:rsidDel="00755927">
          <w:delText xml:space="preserve">very </w:delText>
        </w:r>
      </w:del>
      <w:r w:rsidRPr="00D85D1C">
        <w:t>large scales (</w:t>
      </w:r>
      <w:del w:id="14" w:author="Microsoft Office User" w:date="2018-05-04T09:48:00Z">
        <w:r w:rsidRPr="00D85D1C" w:rsidDel="005E7A57">
          <w:delText>regional, most often</w:delText>
        </w:r>
      </w:del>
      <w:ins w:id="15" w:author="Microsoft Office User" w:date="2018-05-04T09:48:00Z">
        <w:r w:rsidR="005E7A57">
          <w:t>temporal and spatial</w:t>
        </w:r>
      </w:ins>
      <w:r w:rsidRPr="00D85D1C">
        <w:t>)</w:t>
      </w:r>
      <w:ins w:id="16" w:author="Microsoft Office User" w:date="2018-05-04T08:53:00Z">
        <w:r w:rsidR="00755927">
          <w:t xml:space="preserve">. </w:t>
        </w:r>
      </w:ins>
      <w:ins w:id="17" w:author="Microsoft Office User" w:date="2018-05-04T09:48:00Z">
        <w:r w:rsidR="008B3E21">
          <w:t xml:space="preserve">This urge is not restricted to the </w:t>
        </w:r>
      </w:ins>
      <w:ins w:id="18" w:author="Microsoft Office User" w:date="2018-05-04T09:53:00Z">
        <w:r w:rsidR="008B3E21">
          <w:t>USA but</w:t>
        </w:r>
      </w:ins>
      <w:ins w:id="19" w:author="Microsoft Office User" w:date="2018-05-04T09:50:00Z">
        <w:r w:rsidR="008B3E21">
          <w:t xml:space="preserve"> is</w:t>
        </w:r>
      </w:ins>
      <w:del w:id="20" w:author="Microsoft Office User" w:date="2018-05-04T09:50:00Z">
        <w:r w:rsidRPr="00D85D1C" w:rsidDel="008B3E21">
          <w:delText xml:space="preserve"> and there is an ever-increasing demand to do this</w:delText>
        </w:r>
      </w:del>
      <w:r w:rsidRPr="00D85D1C">
        <w:t xml:space="preserve"> globally</w:t>
      </w:r>
      <w:del w:id="21" w:author="Microsoft Office User" w:date="2018-05-04T09:50:00Z">
        <w:r w:rsidRPr="00D85D1C" w:rsidDel="008B3E21">
          <w:delText>,</w:delText>
        </w:r>
      </w:del>
      <w:r w:rsidRPr="00D85D1C">
        <w:t xml:space="preserve"> and </w:t>
      </w:r>
      <w:ins w:id="22" w:author="Microsoft Office User" w:date="2018-05-04T09:51:00Z">
        <w:r w:rsidR="008B3E21">
          <w:t xml:space="preserve">the needs and </w:t>
        </w:r>
      </w:ins>
      <w:del w:id="23" w:author="Microsoft Office User" w:date="2018-05-04T09:50:00Z">
        <w:r w:rsidRPr="00D85D1C" w:rsidDel="008B3E21">
          <w:delText xml:space="preserve">also </w:delText>
        </w:r>
      </w:del>
      <w:ins w:id="24" w:author="Microsoft Office User" w:date="2018-05-04T09:50:00Z">
        <w:r w:rsidR="008B3E21">
          <w:t xml:space="preserve">interests are starting to </w:t>
        </w:r>
      </w:ins>
      <w:ins w:id="25" w:author="Microsoft Office User" w:date="2018-05-04T09:51:00Z">
        <w:r w:rsidR="008B3E21">
          <w:t xml:space="preserve">shift </w:t>
        </w:r>
      </w:ins>
      <w:ins w:id="26" w:author="Microsoft Office User" w:date="2018-05-04T09:50:00Z">
        <w:r w:rsidR="008B3E21">
          <w:t>towards</w:t>
        </w:r>
        <w:r w:rsidR="008B3E21" w:rsidRPr="00D85D1C">
          <w:t xml:space="preserve"> </w:t>
        </w:r>
      </w:ins>
      <w:ins w:id="27" w:author="Microsoft Office User" w:date="2018-05-04T09:51:00Z">
        <w:r w:rsidR="008B3E21">
          <w:t xml:space="preserve">identifying </w:t>
        </w:r>
      </w:ins>
      <w:del w:id="28" w:author="Microsoft Office User" w:date="2018-05-04T09:50:00Z">
        <w:r w:rsidRPr="00D85D1C" w:rsidDel="008B3E21">
          <w:delText>at fine</w:delText>
        </w:r>
      </w:del>
      <w:ins w:id="29" w:author="Microsoft Office User" w:date="2018-05-04T09:51:00Z">
        <w:r w:rsidR="008B3E21">
          <w:t>this flood</w:t>
        </w:r>
      </w:ins>
      <w:del w:id="30" w:author="Microsoft Office User" w:date="2018-05-04T09:51:00Z">
        <w:r w:rsidRPr="00D85D1C" w:rsidDel="008B3E21">
          <w:delText xml:space="preserve"> resolutions</w:delText>
        </w:r>
      </w:del>
      <w:ins w:id="31" w:author="Microsoft Office User" w:date="2018-05-04T09:50:00Z">
        <w:r w:rsidR="008B3E21">
          <w:t xml:space="preserve"> risk</w:t>
        </w:r>
      </w:ins>
      <w:ins w:id="32" w:author="Microsoft Office User" w:date="2018-05-04T09:51:00Z">
        <w:r w:rsidR="008B3E21">
          <w:t xml:space="preserve"> areas at high resolution</w:t>
        </w:r>
      </w:ins>
      <w:r w:rsidRPr="00D85D1C">
        <w:t>. Currently applied research studies either use satellite</w:t>
      </w:r>
      <w:ins w:id="33" w:author="Microsoft Office User" w:date="2018-05-04T09:52:00Z">
        <w:r w:rsidR="008B3E21">
          <w:t xml:space="preserve"> data</w:t>
        </w:r>
      </w:ins>
      <w:del w:id="34" w:author="Microsoft Office User" w:date="2018-05-04T09:52:00Z">
        <w:r w:rsidRPr="00D85D1C" w:rsidDel="008B3E21">
          <w:delText>s</w:delText>
        </w:r>
      </w:del>
      <w:r w:rsidRPr="00D85D1C">
        <w:t xml:space="preserve"> to map hazard and exposure to flooding at large scales or use models that are typically run with stochastic data or flow return periods, with </w:t>
      </w:r>
      <w:del w:id="35" w:author="Microsoft Office User" w:date="2018-05-04T09:52:00Z">
        <w:r w:rsidRPr="00D85D1C" w:rsidDel="008B3E21">
          <w:delText xml:space="preserve">very </w:delText>
        </w:r>
      </w:del>
      <w:r w:rsidRPr="00D85D1C">
        <w:t xml:space="preserve">large uncertainties in the distribution tails. Furthermore, exposure and derived vulnerability data are often licensed or of restricted access. New technologies (small and cube-satellites, drones) and advances in </w:t>
      </w:r>
      <w:ins w:id="36" w:author="Microsoft Office User" w:date="2018-05-04T10:22:00Z">
        <w:r w:rsidR="006D50A8">
          <w:t xml:space="preserve">Artificial </w:t>
        </w:r>
      </w:ins>
      <w:ins w:id="37" w:author="Microsoft Office User" w:date="2018-05-04T10:23:00Z">
        <w:r w:rsidR="006D50A8">
          <w:t>I</w:t>
        </w:r>
      </w:ins>
      <w:ins w:id="38" w:author="Microsoft Office User" w:date="2018-05-04T10:22:00Z">
        <w:r w:rsidR="006D50A8" w:rsidRPr="006D50A8">
          <w:t>ntelligence</w:t>
        </w:r>
      </w:ins>
      <w:ins w:id="39" w:author="Microsoft Office User" w:date="2018-05-04T10:23:00Z">
        <w:r w:rsidR="006D50A8">
          <w:t xml:space="preserve"> (</w:t>
        </w:r>
      </w:ins>
      <w:r w:rsidRPr="00D85D1C">
        <w:t>AI</w:t>
      </w:r>
      <w:ins w:id="40" w:author="Microsoft Office User" w:date="2018-05-04T10:23:00Z">
        <w:r w:rsidR="006D50A8">
          <w:t>)</w:t>
        </w:r>
      </w:ins>
      <w:r w:rsidRPr="00D85D1C">
        <w:t xml:space="preserve"> and interoperability standards, however, promise significant, even game-changing, progress in </w:t>
      </w:r>
      <w:ins w:id="41" w:author="Microsoft Office User" w:date="2018-05-04T09:53:00Z">
        <w:r w:rsidR="008B3E21">
          <w:t xml:space="preserve">this field for </w:t>
        </w:r>
      </w:ins>
      <w:r w:rsidRPr="00D85D1C">
        <w:t>the coming years.</w:t>
      </w:r>
    </w:p>
    <w:p w14:paraId="6935A056" w14:textId="77777777" w:rsidR="00D85D1C" w:rsidDel="006D50A8" w:rsidRDefault="00D85D1C" w:rsidP="00D85D1C">
      <w:pPr>
        <w:pStyle w:val="BodyRS12"/>
        <w:rPr>
          <w:del w:id="42" w:author="Microsoft Office User" w:date="2018-05-04T10:23:00Z"/>
        </w:rPr>
      </w:pPr>
      <w:del w:id="43" w:author="Microsoft Office User" w:date="2018-05-04T09:54:00Z">
        <w:r w:rsidRPr="00D85D1C" w:rsidDel="008B3E21">
          <w:delText>Also</w:delText>
        </w:r>
      </w:del>
      <w:ins w:id="44" w:author="Microsoft Office User" w:date="2018-05-04T09:54:00Z">
        <w:r w:rsidR="008B3E21">
          <w:t>Additional</w:t>
        </w:r>
      </w:ins>
      <w:r w:rsidRPr="00D85D1C">
        <w:t xml:space="preserve">, particularly when looking at flood risk, exposure and vulnerability, it is important to understand what data are available and can be used. It is equally important in that context to establish collaborative partnerships between private and public entities, </w:t>
      </w:r>
      <w:del w:id="45" w:author="Microsoft Office User" w:date="2018-05-04T09:55:00Z">
        <w:r w:rsidRPr="00D85D1C" w:rsidDel="008B3E21">
          <w:delText xml:space="preserve">so as </w:delText>
        </w:r>
      </w:del>
      <w:r w:rsidRPr="00D85D1C">
        <w:t xml:space="preserve">to maximize exchange and value of required data and models. There is thus a clear need to bring together government agencies, humanitarian aid organization, insurance and re-insurance providers, private sector industries, as well as academic and research institutions. </w:t>
      </w:r>
      <w:del w:id="46" w:author="Microsoft Office User" w:date="2018-05-04T09:56:00Z">
        <w:r w:rsidRPr="00D85D1C" w:rsidDel="008B3E21">
          <w:delText>Therefore</w:delText>
        </w:r>
      </w:del>
      <w:ins w:id="47" w:author="Microsoft Office User" w:date="2018-05-04T09:56:00Z">
        <w:r w:rsidR="008B3E21">
          <w:t>To accommodate for that</w:t>
        </w:r>
      </w:ins>
      <w:del w:id="48" w:author="Microsoft Office User" w:date="2018-05-04T09:56:00Z">
        <w:r w:rsidRPr="00D85D1C" w:rsidDel="008B3E21">
          <w:delText>,</w:delText>
        </w:r>
      </w:del>
      <w:r w:rsidRPr="00D85D1C">
        <w:t xml:space="preserve"> we are proposing a </w:t>
      </w:r>
      <w:r w:rsidRPr="00D85D1C">
        <w:rPr>
          <w:b/>
        </w:rPr>
        <w:t xml:space="preserve">Flood Risk Workshop </w:t>
      </w:r>
      <w:r w:rsidRPr="00D85D1C">
        <w:t>to</w:t>
      </w:r>
      <w:del w:id="49" w:author="Microsoft Office User" w:date="2018-05-04T10:00:00Z">
        <w:r w:rsidRPr="00D85D1C" w:rsidDel="001D3808">
          <w:delText xml:space="preserve"> establish</w:delText>
        </w:r>
      </w:del>
      <w:ins w:id="50" w:author="Microsoft Office User" w:date="2018-05-04T09:57:00Z">
        <w:r w:rsidR="008B3E21">
          <w:t>: a)</w:t>
        </w:r>
      </w:ins>
      <w:r w:rsidRPr="00D85D1C">
        <w:t xml:space="preserve"> </w:t>
      </w:r>
      <w:ins w:id="51" w:author="Microsoft Office User" w:date="2018-05-04T10:00:00Z">
        <w:r w:rsidR="001D3808">
          <w:t xml:space="preserve">identify </w:t>
        </w:r>
      </w:ins>
      <w:del w:id="52" w:author="Microsoft Office User" w:date="2018-05-04T09:57:00Z">
        <w:r w:rsidRPr="008B3E21" w:rsidDel="008B3E21">
          <w:delText>“</w:delText>
        </w:r>
        <w:r w:rsidRPr="008B3E21" w:rsidDel="008B3E21">
          <w:rPr>
            <w:rPrChange w:id="53" w:author="Microsoft Office User" w:date="2018-05-04T09:57:00Z">
              <w:rPr>
                <w:i/>
              </w:rPr>
            </w:rPrChange>
          </w:rPr>
          <w:delText xml:space="preserve">Requirements </w:delText>
        </w:r>
      </w:del>
      <w:ins w:id="54" w:author="Microsoft Office User" w:date="2018-05-04T09:57:00Z">
        <w:r w:rsidR="008B3E21">
          <w:t>m</w:t>
        </w:r>
        <w:r w:rsidR="008B3E21" w:rsidRPr="008B3E21">
          <w:rPr>
            <w:rPrChange w:id="55" w:author="Microsoft Office User" w:date="2018-05-04T09:57:00Z">
              <w:rPr>
                <w:i/>
              </w:rPr>
            </w:rPrChange>
          </w:rPr>
          <w:t xml:space="preserve">inimal requirements </w:t>
        </w:r>
      </w:ins>
      <w:r w:rsidRPr="008B3E21">
        <w:rPr>
          <w:rPrChange w:id="56" w:author="Microsoft Office User" w:date="2018-05-04T09:57:00Z">
            <w:rPr>
              <w:i/>
            </w:rPr>
          </w:rPrChange>
        </w:rPr>
        <w:t>for mapping global flood risk</w:t>
      </w:r>
      <w:ins w:id="57" w:author="Microsoft Office User" w:date="2018-05-04T09:57:00Z">
        <w:r w:rsidR="008B3E21">
          <w:t xml:space="preserve">, b) </w:t>
        </w:r>
      </w:ins>
      <w:ins w:id="58" w:author="Microsoft Office User" w:date="2018-05-04T10:00:00Z">
        <w:r w:rsidR="001D3808">
          <w:t xml:space="preserve">start </w:t>
        </w:r>
      </w:ins>
      <w:ins w:id="59" w:author="Microsoft Office User" w:date="2018-05-04T09:57:00Z">
        <w:r w:rsidR="008B3E21">
          <w:t xml:space="preserve">collaborative partnerships, c) </w:t>
        </w:r>
      </w:ins>
      <w:ins w:id="60" w:author="Microsoft Office User" w:date="2018-05-04T09:59:00Z">
        <w:r w:rsidR="001D3808">
          <w:t>identify achievable short-term goals that do</w:t>
        </w:r>
      </w:ins>
      <w:ins w:id="61" w:author="Microsoft Office User" w:date="2018-05-04T10:01:00Z">
        <w:r w:rsidR="001D3808">
          <w:t xml:space="preserve"> not</w:t>
        </w:r>
      </w:ins>
      <w:ins w:id="62" w:author="Microsoft Office User" w:date="2018-05-04T09:59:00Z">
        <w:r w:rsidR="001D3808">
          <w:t xml:space="preserve"> require </w:t>
        </w:r>
      </w:ins>
      <w:ins w:id="63" w:author="Microsoft Office User" w:date="2018-05-04T10:00:00Z">
        <w:r w:rsidR="001D3808">
          <w:t xml:space="preserve">significant </w:t>
        </w:r>
      </w:ins>
      <w:ins w:id="64" w:author="Microsoft Office User" w:date="2018-05-04T09:59:00Z">
        <w:r w:rsidR="001D3808">
          <w:t>funding, and d)</w:t>
        </w:r>
      </w:ins>
      <w:ins w:id="65" w:author="Microsoft Office User" w:date="2018-05-04T10:00:00Z">
        <w:r w:rsidR="001D3808">
          <w:t xml:space="preserve"> </w:t>
        </w:r>
      </w:ins>
      <w:ins w:id="66" w:author="Microsoft Office User" w:date="2018-05-04T10:01:00Z">
        <w:r w:rsidR="001D3808">
          <w:t xml:space="preserve">determine a </w:t>
        </w:r>
      </w:ins>
      <w:ins w:id="67" w:author="Microsoft Office User" w:date="2018-05-04T10:02:00Z">
        <w:r w:rsidR="001D3808">
          <w:t>multi-year</w:t>
        </w:r>
      </w:ins>
      <w:ins w:id="68" w:author="Microsoft Office User" w:date="2018-05-04T10:01:00Z">
        <w:r w:rsidR="001D3808">
          <w:t xml:space="preserve"> plan on how to achieve the</w:t>
        </w:r>
      </w:ins>
      <w:ins w:id="69" w:author="Microsoft Office User" w:date="2018-05-04T10:02:00Z">
        <w:r w:rsidR="001D3808">
          <w:t xml:space="preserve"> workshop</w:t>
        </w:r>
      </w:ins>
      <w:ins w:id="70" w:author="Microsoft Office User" w:date="2018-05-04T10:01:00Z">
        <w:r w:rsidR="001D3808">
          <w:t xml:space="preserve"> goals</w:t>
        </w:r>
      </w:ins>
      <w:del w:id="71" w:author="Microsoft Office User" w:date="2018-05-04T09:57:00Z">
        <w:r w:rsidRPr="00D85D1C" w:rsidDel="008B3E21">
          <w:delText>”</w:delText>
        </w:r>
      </w:del>
      <w:r w:rsidRPr="00D85D1C">
        <w:t xml:space="preserve">. Given the recent history of flood disasters worldwide that </w:t>
      </w:r>
      <w:del w:id="72" w:author="Microsoft Office User" w:date="2018-05-04T10:19:00Z">
        <w:r w:rsidRPr="00D85D1C" w:rsidDel="003F48BD">
          <w:delText xml:space="preserve">has </w:delText>
        </w:r>
      </w:del>
      <w:r w:rsidRPr="00D85D1C">
        <w:t>clearly illustrated that current flood risk and resilience assessment methods should be revisited and require rethinking, this workshop is timely and very much needed to bring together the main actors across various sectors and communities.</w:t>
      </w:r>
    </w:p>
    <w:p w14:paraId="4954FA14" w14:textId="77777777" w:rsidR="00D85D1C" w:rsidRDefault="00D85D1C" w:rsidP="006D50A8">
      <w:pPr>
        <w:pStyle w:val="BodyRS12"/>
      </w:pPr>
    </w:p>
    <w:p w14:paraId="5C0AAE40" w14:textId="77777777" w:rsidR="00885241" w:rsidDel="006D50A8" w:rsidRDefault="00885241" w:rsidP="00DB1CE1">
      <w:pPr>
        <w:pStyle w:val="BodyRS12"/>
        <w:rPr>
          <w:del w:id="73" w:author="Microsoft Office User" w:date="2018-05-04T10:23:00Z"/>
          <w:rFonts w:ascii="Arial Narrow" w:hAnsi="Arial Narrow"/>
          <w:sz w:val="20"/>
          <w:szCs w:val="20"/>
        </w:rPr>
      </w:pPr>
      <w:del w:id="74" w:author="Microsoft Office User" w:date="2018-05-04T10:23:00Z">
        <w:r w:rsidRPr="00B370B1" w:rsidDel="006D50A8">
          <w:rPr>
            <w:rFonts w:ascii="Arial Narrow" w:hAnsi="Arial Narrow"/>
            <w:b/>
            <w:sz w:val="20"/>
            <w:szCs w:val="20"/>
          </w:rPr>
          <w:delText xml:space="preserve">Table 1. </w:delText>
        </w:r>
        <w:r w:rsidR="0074342F" w:rsidDel="006D50A8">
          <w:rPr>
            <w:rFonts w:ascii="Arial Narrow" w:hAnsi="Arial Narrow"/>
            <w:sz w:val="20"/>
            <w:szCs w:val="20"/>
          </w:rPr>
          <w:delText>Ties</w:delText>
        </w:r>
        <w:r w:rsidR="00C85DE9" w:rsidDel="006D50A8">
          <w:rPr>
            <w:rFonts w:ascii="Arial Narrow" w:hAnsi="Arial Narrow"/>
            <w:sz w:val="20"/>
            <w:szCs w:val="20"/>
          </w:rPr>
          <w:delText xml:space="preserve"> </w:delText>
        </w:r>
        <w:r w:rsidR="00220D99" w:rsidDel="006D50A8">
          <w:rPr>
            <w:rFonts w:ascii="Arial Narrow" w:hAnsi="Arial Narrow"/>
            <w:sz w:val="20"/>
            <w:szCs w:val="20"/>
          </w:rPr>
          <w:delText>to</w:delText>
        </w:r>
        <w:r w:rsidR="0074342F" w:rsidDel="006D50A8">
          <w:rPr>
            <w:rFonts w:ascii="Arial Narrow" w:hAnsi="Arial Narrow"/>
            <w:sz w:val="20"/>
            <w:szCs w:val="20"/>
          </w:rPr>
          <w:delText xml:space="preserve"> </w:delText>
        </w:r>
        <w:r w:rsidR="00220D99" w:rsidDel="006D50A8">
          <w:rPr>
            <w:rFonts w:ascii="Arial Narrow" w:hAnsi="Arial Narrow"/>
            <w:sz w:val="20"/>
            <w:szCs w:val="20"/>
          </w:rPr>
          <w:delText>the</w:delText>
        </w:r>
        <w:r w:rsidR="0074342F" w:rsidDel="006D50A8">
          <w:rPr>
            <w:rFonts w:ascii="Arial Narrow" w:hAnsi="Arial Narrow"/>
            <w:sz w:val="20"/>
            <w:szCs w:val="20"/>
          </w:rPr>
          <w:delText xml:space="preserve"> 2016 Flood Response Workshop outcomes</w:delText>
        </w:r>
      </w:del>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94"/>
        <w:gridCol w:w="2394"/>
        <w:gridCol w:w="2394"/>
        <w:gridCol w:w="2394"/>
      </w:tblGrid>
      <w:tr w:rsidR="002011CA" w:rsidRPr="001119F1" w:rsidDel="006D50A8" w14:paraId="71052B12" w14:textId="77777777" w:rsidTr="001119F1">
        <w:trPr>
          <w:del w:id="75" w:author="Microsoft Office User" w:date="2018-05-04T10:23:00Z"/>
        </w:trPr>
        <w:tc>
          <w:tcPr>
            <w:tcW w:w="2394" w:type="dxa"/>
            <w:tcBorders>
              <w:top w:val="nil"/>
              <w:left w:val="nil"/>
              <w:bottom w:val="single" w:sz="4" w:space="0" w:color="666666"/>
              <w:right w:val="nil"/>
            </w:tcBorders>
            <w:shd w:val="clear" w:color="auto" w:fill="FFFFFF"/>
          </w:tcPr>
          <w:p w14:paraId="20CBB70D" w14:textId="77777777" w:rsidR="002011CA" w:rsidRPr="001119F1" w:rsidDel="006D50A8" w:rsidRDefault="00E943DC" w:rsidP="001119F1">
            <w:pPr>
              <w:pStyle w:val="BodyRS12"/>
              <w:ind w:firstLine="0"/>
              <w:jc w:val="right"/>
              <w:rPr>
                <w:del w:id="76" w:author="Microsoft Office User" w:date="2018-05-04T10:23:00Z"/>
                <w:rFonts w:ascii="Arial Narrow" w:hAnsi="Arial Narrow"/>
                <w:b/>
                <w:bCs w:val="0"/>
                <w:i/>
                <w:iCs/>
                <w:sz w:val="20"/>
                <w:szCs w:val="20"/>
              </w:rPr>
            </w:pPr>
            <w:del w:id="77" w:author="Microsoft Office User" w:date="2018-05-04T10:23:00Z">
              <w:r w:rsidRPr="001119F1" w:rsidDel="006D50A8">
                <w:rPr>
                  <w:rFonts w:ascii="Arial Narrow" w:hAnsi="Arial Narrow"/>
                  <w:b/>
                  <w:bCs w:val="0"/>
                  <w:i/>
                  <w:iCs/>
                  <w:sz w:val="20"/>
                  <w:szCs w:val="20"/>
                </w:rPr>
                <w:delText xml:space="preserve">2016 </w:delText>
              </w:r>
              <w:r w:rsidR="00632AEC" w:rsidRPr="001119F1" w:rsidDel="006D50A8">
                <w:rPr>
                  <w:rFonts w:ascii="Arial Narrow" w:hAnsi="Arial Narrow"/>
                  <w:b/>
                  <w:bCs w:val="0"/>
                  <w:i/>
                  <w:iCs/>
                  <w:sz w:val="20"/>
                  <w:szCs w:val="20"/>
                </w:rPr>
                <w:delText>Work</w:delText>
              </w:r>
              <w:r w:rsidRPr="001119F1" w:rsidDel="006D50A8">
                <w:rPr>
                  <w:rFonts w:ascii="Arial Narrow" w:hAnsi="Arial Narrow"/>
                  <w:b/>
                  <w:bCs w:val="0"/>
                  <w:i/>
                  <w:iCs/>
                  <w:sz w:val="20"/>
                  <w:szCs w:val="20"/>
                </w:rPr>
                <w:delText>shop</w:delText>
              </w:r>
              <w:r w:rsidR="00632AEC" w:rsidRPr="001119F1" w:rsidDel="006D50A8">
                <w:rPr>
                  <w:rFonts w:ascii="Arial Narrow" w:hAnsi="Arial Narrow"/>
                  <w:b/>
                  <w:bCs w:val="0"/>
                  <w:i/>
                  <w:iCs/>
                  <w:sz w:val="20"/>
                  <w:szCs w:val="20"/>
                </w:rPr>
                <w:delText xml:space="preserve"> Session</w:delText>
              </w:r>
            </w:del>
          </w:p>
        </w:tc>
        <w:tc>
          <w:tcPr>
            <w:tcW w:w="2394" w:type="dxa"/>
            <w:tcBorders>
              <w:top w:val="nil"/>
              <w:left w:val="nil"/>
              <w:right w:val="nil"/>
            </w:tcBorders>
            <w:shd w:val="clear" w:color="auto" w:fill="FFFFFF"/>
          </w:tcPr>
          <w:p w14:paraId="423A337B" w14:textId="77777777" w:rsidR="002011CA" w:rsidRPr="001119F1" w:rsidDel="006D50A8" w:rsidRDefault="00632AEC" w:rsidP="001119F1">
            <w:pPr>
              <w:pStyle w:val="BodyRS12"/>
              <w:ind w:firstLine="0"/>
              <w:rPr>
                <w:del w:id="78" w:author="Microsoft Office User" w:date="2018-05-04T10:23:00Z"/>
                <w:rFonts w:ascii="Arial Narrow" w:hAnsi="Arial Narrow"/>
                <w:b/>
                <w:bCs w:val="0"/>
                <w:sz w:val="20"/>
                <w:szCs w:val="20"/>
              </w:rPr>
            </w:pPr>
            <w:del w:id="79" w:author="Microsoft Office User" w:date="2018-05-04T10:23:00Z">
              <w:r w:rsidRPr="001119F1" w:rsidDel="006D50A8">
                <w:rPr>
                  <w:rFonts w:ascii="Arial Narrow" w:hAnsi="Arial Narrow"/>
                  <w:b/>
                  <w:bCs w:val="0"/>
                  <w:sz w:val="20"/>
                  <w:szCs w:val="20"/>
                </w:rPr>
                <w:delText>Recommendation</w:delText>
              </w:r>
            </w:del>
          </w:p>
        </w:tc>
        <w:tc>
          <w:tcPr>
            <w:tcW w:w="2394" w:type="dxa"/>
            <w:tcBorders>
              <w:top w:val="nil"/>
              <w:left w:val="nil"/>
              <w:right w:val="nil"/>
            </w:tcBorders>
            <w:shd w:val="clear" w:color="auto" w:fill="FFFFFF"/>
          </w:tcPr>
          <w:p w14:paraId="4DD5D3A5" w14:textId="77777777" w:rsidR="002011CA" w:rsidRPr="001119F1" w:rsidDel="006D50A8" w:rsidRDefault="00632AEC" w:rsidP="001119F1">
            <w:pPr>
              <w:pStyle w:val="BodyRS12"/>
              <w:ind w:firstLine="0"/>
              <w:rPr>
                <w:del w:id="80" w:author="Microsoft Office User" w:date="2018-05-04T10:23:00Z"/>
                <w:rFonts w:ascii="Arial Narrow" w:hAnsi="Arial Narrow"/>
                <w:b/>
                <w:bCs w:val="0"/>
                <w:sz w:val="20"/>
                <w:szCs w:val="20"/>
              </w:rPr>
            </w:pPr>
            <w:del w:id="81" w:author="Microsoft Office User" w:date="2018-05-04T10:23:00Z">
              <w:r w:rsidRPr="001119F1" w:rsidDel="006D50A8">
                <w:rPr>
                  <w:rFonts w:ascii="Arial Narrow" w:hAnsi="Arial Narrow"/>
                  <w:b/>
                  <w:bCs w:val="0"/>
                  <w:sz w:val="20"/>
                  <w:szCs w:val="20"/>
                </w:rPr>
                <w:delText>Role in Flood Response</w:delText>
              </w:r>
              <w:r w:rsidR="00071214" w:rsidRPr="001119F1" w:rsidDel="006D50A8">
                <w:rPr>
                  <w:rFonts w:ascii="Arial Narrow" w:hAnsi="Arial Narrow"/>
                  <w:b/>
                  <w:bCs w:val="0"/>
                  <w:sz w:val="20"/>
                  <w:szCs w:val="20"/>
                </w:rPr>
                <w:delText xml:space="preserve"> “Cycle”</w:delText>
              </w:r>
            </w:del>
          </w:p>
        </w:tc>
        <w:tc>
          <w:tcPr>
            <w:tcW w:w="2394" w:type="dxa"/>
            <w:tcBorders>
              <w:top w:val="nil"/>
              <w:left w:val="nil"/>
              <w:right w:val="nil"/>
            </w:tcBorders>
            <w:shd w:val="clear" w:color="auto" w:fill="FFFFFF"/>
          </w:tcPr>
          <w:p w14:paraId="1F25323E" w14:textId="77777777" w:rsidR="002011CA" w:rsidRPr="001119F1" w:rsidDel="006D50A8" w:rsidRDefault="00632AEC" w:rsidP="001119F1">
            <w:pPr>
              <w:pStyle w:val="BodyRS12"/>
              <w:ind w:firstLine="0"/>
              <w:rPr>
                <w:del w:id="82" w:author="Microsoft Office User" w:date="2018-05-04T10:23:00Z"/>
                <w:rFonts w:ascii="Arial Narrow" w:hAnsi="Arial Narrow"/>
                <w:b/>
                <w:bCs w:val="0"/>
                <w:sz w:val="20"/>
                <w:szCs w:val="20"/>
              </w:rPr>
            </w:pPr>
            <w:del w:id="83" w:author="Microsoft Office User" w:date="2018-05-04T10:23:00Z">
              <w:r w:rsidRPr="001119F1" w:rsidDel="006D50A8">
                <w:rPr>
                  <w:rFonts w:ascii="Arial Narrow" w:hAnsi="Arial Narrow"/>
                  <w:b/>
                  <w:bCs w:val="0"/>
                  <w:sz w:val="20"/>
                  <w:szCs w:val="20"/>
                </w:rPr>
                <w:delText>Comment</w:delText>
              </w:r>
            </w:del>
          </w:p>
        </w:tc>
      </w:tr>
      <w:tr w:rsidR="002011CA" w:rsidRPr="001119F1" w:rsidDel="006D50A8" w14:paraId="02756E44" w14:textId="77777777" w:rsidTr="001119F1">
        <w:trPr>
          <w:del w:id="84" w:author="Microsoft Office User" w:date="2018-05-04T10:23:00Z"/>
        </w:trPr>
        <w:tc>
          <w:tcPr>
            <w:tcW w:w="2394" w:type="dxa"/>
            <w:tcBorders>
              <w:left w:val="nil"/>
              <w:bottom w:val="nil"/>
            </w:tcBorders>
            <w:shd w:val="clear" w:color="auto" w:fill="FFFFFF"/>
          </w:tcPr>
          <w:p w14:paraId="6E52345E" w14:textId="77777777" w:rsidR="002011CA" w:rsidRPr="001119F1" w:rsidDel="006D50A8" w:rsidRDefault="00632AEC" w:rsidP="001119F1">
            <w:pPr>
              <w:pStyle w:val="BodyRS12"/>
              <w:spacing w:line="240" w:lineRule="auto"/>
              <w:ind w:firstLine="0"/>
              <w:rPr>
                <w:del w:id="85" w:author="Microsoft Office User" w:date="2018-05-04T10:23:00Z"/>
                <w:rFonts w:ascii="Arial Narrow" w:hAnsi="Arial Narrow"/>
                <w:i/>
                <w:iCs/>
                <w:sz w:val="20"/>
                <w:szCs w:val="20"/>
              </w:rPr>
            </w:pPr>
            <w:del w:id="86" w:author="Microsoft Office User" w:date="2018-05-04T10:23:00Z">
              <w:r w:rsidRPr="001119F1" w:rsidDel="006D50A8">
                <w:rPr>
                  <w:rFonts w:ascii="Arial Narrow" w:hAnsi="Arial Narrow"/>
                  <w:i/>
                  <w:iCs/>
                  <w:sz w:val="20"/>
                  <w:szCs w:val="20"/>
                </w:rPr>
                <w:delText>Poster Exercise</w:delText>
              </w:r>
            </w:del>
          </w:p>
        </w:tc>
        <w:tc>
          <w:tcPr>
            <w:tcW w:w="2394" w:type="dxa"/>
            <w:shd w:val="clear" w:color="auto" w:fill="CCCCCC"/>
          </w:tcPr>
          <w:p w14:paraId="62AFEA77" w14:textId="77777777" w:rsidR="002011CA" w:rsidRPr="001119F1" w:rsidDel="006D50A8" w:rsidRDefault="00632AEC" w:rsidP="001119F1">
            <w:pPr>
              <w:pStyle w:val="Default"/>
              <w:spacing w:before="120"/>
              <w:rPr>
                <w:del w:id="87" w:author="Microsoft Office User" w:date="2018-05-04T10:23:00Z"/>
                <w:rFonts w:ascii="Arial Narrow" w:hAnsi="Arial Narrow"/>
                <w:sz w:val="20"/>
                <w:szCs w:val="20"/>
              </w:rPr>
            </w:pPr>
            <w:del w:id="88" w:author="Microsoft Office User" w:date="2018-05-04T10:23:00Z">
              <w:r w:rsidRPr="001119F1" w:rsidDel="006D50A8">
                <w:rPr>
                  <w:rFonts w:ascii="Arial Narrow" w:hAnsi="Arial Narrow"/>
                  <w:sz w:val="20"/>
                  <w:szCs w:val="20"/>
                </w:rPr>
                <w:delText>Flood</w:delText>
              </w:r>
              <w:r w:rsidR="00C52785" w:rsidRPr="001119F1" w:rsidDel="006D50A8">
                <w:rPr>
                  <w:rFonts w:ascii="Arial Narrow" w:hAnsi="Arial Narrow"/>
                  <w:sz w:val="20"/>
                  <w:szCs w:val="20"/>
                </w:rPr>
                <w:delText xml:space="preserve"> Risk Maps, Population Mapping</w:delText>
              </w:r>
            </w:del>
          </w:p>
        </w:tc>
        <w:tc>
          <w:tcPr>
            <w:tcW w:w="2394" w:type="dxa"/>
            <w:shd w:val="clear" w:color="auto" w:fill="CCCCCC"/>
          </w:tcPr>
          <w:p w14:paraId="11C2BBDD" w14:textId="77777777" w:rsidR="002011CA" w:rsidRPr="001119F1" w:rsidDel="006D50A8" w:rsidRDefault="00071214" w:rsidP="001119F1">
            <w:pPr>
              <w:pStyle w:val="BodyRS12"/>
              <w:spacing w:line="240" w:lineRule="auto"/>
              <w:ind w:firstLine="0"/>
              <w:rPr>
                <w:del w:id="89" w:author="Microsoft Office User" w:date="2018-05-04T10:23:00Z"/>
                <w:rFonts w:ascii="Arial Narrow" w:hAnsi="Arial Narrow"/>
                <w:sz w:val="20"/>
                <w:szCs w:val="20"/>
              </w:rPr>
            </w:pPr>
            <w:del w:id="90" w:author="Microsoft Office User" w:date="2018-05-04T10:23:00Z">
              <w:r w:rsidRPr="001119F1" w:rsidDel="006D50A8">
                <w:rPr>
                  <w:rFonts w:ascii="Arial Narrow" w:hAnsi="Arial Narrow"/>
                  <w:sz w:val="20"/>
                  <w:szCs w:val="20"/>
                </w:rPr>
                <w:delText>Preparation</w:delText>
              </w:r>
            </w:del>
          </w:p>
        </w:tc>
        <w:tc>
          <w:tcPr>
            <w:tcW w:w="2394" w:type="dxa"/>
            <w:shd w:val="clear" w:color="auto" w:fill="CCCCCC"/>
          </w:tcPr>
          <w:p w14:paraId="76ADBE96" w14:textId="77777777" w:rsidR="002011CA" w:rsidRPr="001119F1" w:rsidDel="006D50A8" w:rsidRDefault="00B15FA6" w:rsidP="001119F1">
            <w:pPr>
              <w:pStyle w:val="BodyRS12"/>
              <w:spacing w:line="240" w:lineRule="auto"/>
              <w:ind w:firstLine="0"/>
              <w:rPr>
                <w:del w:id="91" w:author="Microsoft Office User" w:date="2018-05-04T10:23:00Z"/>
                <w:rFonts w:ascii="Arial Narrow" w:hAnsi="Arial Narrow"/>
                <w:sz w:val="20"/>
                <w:szCs w:val="20"/>
              </w:rPr>
            </w:pPr>
            <w:del w:id="92" w:author="Microsoft Office User" w:date="2018-05-04T10:23:00Z">
              <w:r w:rsidRPr="001119F1" w:rsidDel="006D50A8">
                <w:rPr>
                  <w:rFonts w:ascii="Arial Narrow" w:hAnsi="Arial Narrow"/>
                  <w:sz w:val="20"/>
                  <w:szCs w:val="20"/>
                </w:rPr>
                <w:delText>Only relevant suggestions to proposed Flood Risk Workshop are listed</w:delText>
              </w:r>
            </w:del>
          </w:p>
        </w:tc>
      </w:tr>
      <w:tr w:rsidR="002011CA" w:rsidRPr="001119F1" w:rsidDel="006D50A8" w14:paraId="3AB6C481" w14:textId="77777777" w:rsidTr="001119F1">
        <w:trPr>
          <w:del w:id="93" w:author="Microsoft Office User" w:date="2018-05-04T10:23:00Z"/>
        </w:trPr>
        <w:tc>
          <w:tcPr>
            <w:tcW w:w="2394" w:type="dxa"/>
            <w:tcBorders>
              <w:left w:val="nil"/>
              <w:bottom w:val="nil"/>
            </w:tcBorders>
            <w:shd w:val="clear" w:color="auto" w:fill="FFFFFF"/>
          </w:tcPr>
          <w:p w14:paraId="6E13DE39" w14:textId="77777777" w:rsidR="002011CA" w:rsidRPr="001119F1" w:rsidDel="006D50A8" w:rsidRDefault="005508F8" w:rsidP="001119F1">
            <w:pPr>
              <w:pStyle w:val="BodyRS12"/>
              <w:spacing w:after="120"/>
              <w:ind w:firstLine="0"/>
              <w:rPr>
                <w:del w:id="94" w:author="Microsoft Office User" w:date="2018-05-04T10:23:00Z"/>
                <w:rFonts w:ascii="Arial Narrow" w:hAnsi="Arial Narrow"/>
                <w:i/>
                <w:iCs/>
                <w:sz w:val="20"/>
                <w:szCs w:val="20"/>
              </w:rPr>
            </w:pPr>
            <w:del w:id="95" w:author="Microsoft Office User" w:date="2018-05-04T10:23:00Z">
              <w:r w:rsidRPr="001119F1" w:rsidDel="006D50A8">
                <w:rPr>
                  <w:rFonts w:ascii="Arial Narrow" w:hAnsi="Arial Narrow"/>
                  <w:i/>
                  <w:iCs/>
                  <w:sz w:val="20"/>
                  <w:szCs w:val="20"/>
                </w:rPr>
                <w:delText>Breakout Session 1: Existing Response Systems</w:delText>
              </w:r>
            </w:del>
          </w:p>
        </w:tc>
        <w:tc>
          <w:tcPr>
            <w:tcW w:w="2394" w:type="dxa"/>
            <w:shd w:val="clear" w:color="auto" w:fill="auto"/>
          </w:tcPr>
          <w:p w14:paraId="0B412168" w14:textId="77777777" w:rsidR="002011CA" w:rsidRPr="001119F1" w:rsidDel="006D50A8" w:rsidRDefault="006F3B87" w:rsidP="001119F1">
            <w:pPr>
              <w:suppressAutoHyphens w:val="0"/>
              <w:autoSpaceDE w:val="0"/>
              <w:autoSpaceDN w:val="0"/>
              <w:adjustRightInd w:val="0"/>
              <w:spacing w:before="120" w:after="120"/>
              <w:rPr>
                <w:del w:id="96" w:author="Microsoft Office User" w:date="2018-05-04T10:23:00Z"/>
                <w:rFonts w:ascii="Arial Narrow" w:eastAsia="MS Mincho" w:hAnsi="Arial Narrow"/>
                <w:color w:val="000000"/>
                <w:sz w:val="20"/>
                <w:szCs w:val="20"/>
              </w:rPr>
            </w:pPr>
            <w:del w:id="97" w:author="Microsoft Office User" w:date="2018-05-04T10:23:00Z">
              <w:r w:rsidRPr="006F3B87" w:rsidDel="006D50A8">
                <w:rPr>
                  <w:rFonts w:ascii="Arial Narrow" w:eastAsia="MS Mincho" w:hAnsi="Arial Narrow"/>
                  <w:color w:val="000000"/>
                  <w:sz w:val="20"/>
                  <w:szCs w:val="20"/>
                </w:rPr>
                <w:delText xml:space="preserve">Study and understand vulnerability; tapping more in social sciences; researching risk perception; </w:delText>
              </w:r>
            </w:del>
          </w:p>
        </w:tc>
        <w:tc>
          <w:tcPr>
            <w:tcW w:w="2394" w:type="dxa"/>
            <w:shd w:val="clear" w:color="auto" w:fill="auto"/>
          </w:tcPr>
          <w:p w14:paraId="5CAB3E2A" w14:textId="77777777" w:rsidR="002011CA" w:rsidRPr="001119F1" w:rsidDel="006D50A8" w:rsidRDefault="005508F8" w:rsidP="001119F1">
            <w:pPr>
              <w:pStyle w:val="BodyRS12"/>
              <w:spacing w:after="120" w:line="240" w:lineRule="auto"/>
              <w:ind w:firstLine="0"/>
              <w:rPr>
                <w:del w:id="98" w:author="Microsoft Office User" w:date="2018-05-04T10:23:00Z"/>
                <w:rFonts w:ascii="Arial Narrow" w:hAnsi="Arial Narrow"/>
                <w:sz w:val="20"/>
                <w:szCs w:val="20"/>
              </w:rPr>
            </w:pPr>
            <w:del w:id="99" w:author="Microsoft Office User" w:date="2018-05-04T10:23:00Z">
              <w:r w:rsidRPr="001119F1" w:rsidDel="006D50A8">
                <w:rPr>
                  <w:rFonts w:ascii="Arial Narrow" w:hAnsi="Arial Narrow"/>
                  <w:sz w:val="20"/>
                  <w:szCs w:val="20"/>
                </w:rPr>
                <w:delText>Product Dissemination and Delivery</w:delText>
              </w:r>
            </w:del>
          </w:p>
        </w:tc>
        <w:tc>
          <w:tcPr>
            <w:tcW w:w="2394" w:type="dxa"/>
            <w:shd w:val="clear" w:color="auto" w:fill="auto"/>
          </w:tcPr>
          <w:p w14:paraId="307CB19E" w14:textId="77777777" w:rsidR="002011CA" w:rsidRPr="001119F1" w:rsidDel="006D50A8" w:rsidRDefault="005508F8" w:rsidP="001119F1">
            <w:pPr>
              <w:pStyle w:val="BodyRS12"/>
              <w:spacing w:after="120" w:line="240" w:lineRule="auto"/>
              <w:ind w:firstLine="0"/>
              <w:rPr>
                <w:del w:id="100" w:author="Microsoft Office User" w:date="2018-05-04T10:23:00Z"/>
                <w:rFonts w:ascii="Arial Narrow" w:hAnsi="Arial Narrow"/>
                <w:sz w:val="20"/>
                <w:szCs w:val="20"/>
              </w:rPr>
            </w:pPr>
            <w:del w:id="101" w:author="Microsoft Office User" w:date="2018-05-04T10:23:00Z">
              <w:r w:rsidRPr="001119F1" w:rsidDel="006D50A8">
                <w:rPr>
                  <w:rFonts w:ascii="Arial Narrow" w:hAnsi="Arial Narrow"/>
                  <w:sz w:val="20"/>
                  <w:szCs w:val="20"/>
                </w:rPr>
                <w:delText>Identified as one of the top priority action items for the coming 1-3 years</w:delText>
              </w:r>
            </w:del>
          </w:p>
        </w:tc>
      </w:tr>
    </w:tbl>
    <w:p w14:paraId="109D54FE" w14:textId="77777777" w:rsidR="002011CA" w:rsidDel="006D50A8" w:rsidRDefault="002011CA" w:rsidP="00DB1CE1">
      <w:pPr>
        <w:pStyle w:val="BodyRS12"/>
        <w:rPr>
          <w:del w:id="102" w:author="Microsoft Office User" w:date="2018-05-04T10:23:00Z"/>
          <w:rFonts w:ascii="Arial Narrow" w:hAnsi="Arial Narrow"/>
          <w:sz w:val="20"/>
          <w:szCs w:val="20"/>
        </w:rPr>
      </w:pPr>
    </w:p>
    <w:p w14:paraId="7ED25CBA" w14:textId="77777777" w:rsidR="00872E4A" w:rsidRDefault="006313B9" w:rsidP="00872E4A">
      <w:pPr>
        <w:pStyle w:val="BodyRS12"/>
        <w:rPr>
          <w:ins w:id="103" w:author="Microsoft Office User" w:date="2018-05-04T10:23:00Z"/>
        </w:rPr>
      </w:pPr>
      <w:r>
        <w:t xml:space="preserve">During the </w:t>
      </w:r>
      <w:ins w:id="104" w:author="Microsoft Office User" w:date="2018-05-04T10:22:00Z">
        <w:r w:rsidR="006D50A8">
          <w:t xml:space="preserve">3-day </w:t>
        </w:r>
      </w:ins>
      <w:r>
        <w:t xml:space="preserve">E2 NASA Flood Response Workshop (Greenbelt, MD, </w:t>
      </w:r>
      <w:r w:rsidR="00F5507D">
        <w:t>June 2016</w:t>
      </w:r>
      <w:r>
        <w:t>)</w:t>
      </w:r>
      <w:r w:rsidR="00F5507D">
        <w:t xml:space="preserve">, </w:t>
      </w:r>
      <w:r>
        <w:t xml:space="preserve">requirements for moving forward were </w:t>
      </w:r>
      <w:del w:id="105" w:author="Microsoft Office User" w:date="2018-05-04T10:24:00Z">
        <w:r w:rsidDel="006D50A8">
          <w:delText>established</w:delText>
        </w:r>
      </w:del>
      <w:ins w:id="106" w:author="Microsoft Office User" w:date="2018-05-04T10:24:00Z">
        <w:r w:rsidR="006D50A8">
          <w:t>defined</w:t>
        </w:r>
      </w:ins>
      <w:r>
        <w:t>. Among other action items</w:t>
      </w:r>
      <w:del w:id="107" w:author="Microsoft Office User" w:date="2018-05-04T10:24:00Z">
        <w:r w:rsidDel="006D50A8">
          <w:delText xml:space="preserve"> defined</w:delText>
        </w:r>
      </w:del>
      <w:r>
        <w:t>, it was clearly argued that flood risk maps, population maps a</w:t>
      </w:r>
      <w:r w:rsidR="008808A1">
        <w:t>s well as</w:t>
      </w:r>
      <w:r>
        <w:t xml:space="preserve"> studies and data on vulnerability </w:t>
      </w:r>
      <w:r w:rsidR="008808A1">
        <w:t>are</w:t>
      </w:r>
      <w:r>
        <w:t xml:space="preserve"> </w:t>
      </w:r>
      <w:ins w:id="108" w:author="Microsoft Office User" w:date="2018-05-04T10:24:00Z">
        <w:r w:rsidR="006D50A8">
          <w:t xml:space="preserve">most </w:t>
        </w:r>
      </w:ins>
      <w:r>
        <w:t xml:space="preserve">needed </w:t>
      </w:r>
      <w:r w:rsidR="005F476A">
        <w:t>(Table 1)</w:t>
      </w:r>
      <w:r w:rsidR="00872E4A">
        <w:t xml:space="preserve">. There is thus a </w:t>
      </w:r>
      <w:del w:id="109" w:author="Microsoft Office User" w:date="2018-05-04T10:24:00Z">
        <w:r w:rsidR="00872E4A" w:rsidDel="006D50A8">
          <w:delText xml:space="preserve">need </w:delText>
        </w:r>
      </w:del>
      <w:ins w:id="110" w:author="Microsoft Office User" w:date="2018-05-04T10:24:00Z">
        <w:r w:rsidR="006D50A8">
          <w:t xml:space="preserve">urgency </w:t>
        </w:r>
      </w:ins>
      <w:r w:rsidR="00872E4A">
        <w:t xml:space="preserve">to bring together the right </w:t>
      </w:r>
      <w:ins w:id="111" w:author="Microsoft Office User" w:date="2018-05-04T10:25:00Z">
        <w:r w:rsidR="006D50A8">
          <w:t xml:space="preserve">qualified </w:t>
        </w:r>
      </w:ins>
      <w:r w:rsidR="00872E4A">
        <w:t>people</w:t>
      </w:r>
      <w:del w:id="112" w:author="Microsoft Office User" w:date="2018-05-04T10:25:00Z">
        <w:r w:rsidR="00872E4A" w:rsidDel="006D50A8">
          <w:delText xml:space="preserve">, </w:delText>
        </w:r>
      </w:del>
      <w:ins w:id="113" w:author="Microsoft Office User" w:date="2018-05-04T10:25:00Z">
        <w:r w:rsidR="006D50A8">
          <w:t xml:space="preserve"> of  </w:t>
        </w:r>
      </w:ins>
      <w:r w:rsidR="00872E4A">
        <w:t>agencies, companies</w:t>
      </w:r>
      <w:ins w:id="114" w:author="Microsoft Office User" w:date="2018-05-04T10:25:00Z">
        <w:r w:rsidR="006D50A8">
          <w:t>, universities</w:t>
        </w:r>
      </w:ins>
      <w:r w:rsidR="00872E4A">
        <w:t xml:space="preserve"> and initiatives that can together bring to the table access to the </w:t>
      </w:r>
      <w:del w:id="115" w:author="Microsoft Office User" w:date="2018-05-04T10:25:00Z">
        <w:r w:rsidR="00872E4A" w:rsidDel="006D50A8">
          <w:delText xml:space="preserve">right </w:delText>
        </w:r>
      </w:del>
      <w:ins w:id="116" w:author="Microsoft Office User" w:date="2018-05-04T10:25:00Z">
        <w:r w:rsidR="006D50A8">
          <w:t xml:space="preserve">proper </w:t>
        </w:r>
      </w:ins>
      <w:r w:rsidR="00872E4A">
        <w:t xml:space="preserve">datasets, </w:t>
      </w:r>
      <w:del w:id="117" w:author="Microsoft Office User" w:date="2018-05-04T10:25:00Z">
        <w:r w:rsidR="00872E4A" w:rsidDel="006D50A8">
          <w:delText xml:space="preserve">establish </w:delText>
        </w:r>
      </w:del>
      <w:ins w:id="118" w:author="Microsoft Office User" w:date="2018-05-04T10:25:00Z">
        <w:r w:rsidR="006D50A8">
          <w:t xml:space="preserve">clearly define </w:t>
        </w:r>
      </w:ins>
      <w:r w:rsidR="00872E4A">
        <w:t xml:space="preserve">needs and </w:t>
      </w:r>
      <w:del w:id="119" w:author="Microsoft Office User" w:date="2018-05-04T10:25:00Z">
        <w:r w:rsidR="00872E4A" w:rsidDel="006D50A8">
          <w:delText xml:space="preserve">define </w:delText>
        </w:r>
      </w:del>
      <w:r w:rsidR="00872E4A">
        <w:t xml:space="preserve">requirements to </w:t>
      </w:r>
      <w:del w:id="120" w:author="Microsoft Office User" w:date="2018-05-04T10:26:00Z">
        <w:r w:rsidR="00872E4A" w:rsidDel="006D50A8">
          <w:delText>move forward</w:delText>
        </w:r>
      </w:del>
      <w:ins w:id="121" w:author="Microsoft Office User" w:date="2018-05-04T10:26:00Z">
        <w:r w:rsidR="006D50A8">
          <w:t>make progress</w:t>
        </w:r>
      </w:ins>
      <w:r w:rsidR="00872E4A">
        <w:t xml:space="preserve"> and create better flood risk and vulnerability </w:t>
      </w:r>
      <w:ins w:id="122" w:author="Microsoft Office User" w:date="2018-05-04T10:26:00Z">
        <w:r w:rsidR="006D50A8">
          <w:t xml:space="preserve">information </w:t>
        </w:r>
      </w:ins>
      <w:r w:rsidR="00872E4A">
        <w:t xml:space="preserve">as well as exposure maps at the global scale while providing actionable </w:t>
      </w:r>
      <w:del w:id="123" w:author="Microsoft Office User" w:date="2018-05-04T10:26:00Z">
        <w:r w:rsidR="00872E4A" w:rsidDel="006D50A8">
          <w:delText xml:space="preserve">information </w:delText>
        </w:r>
      </w:del>
      <w:ins w:id="124" w:author="Microsoft Office User" w:date="2018-05-04T10:26:00Z">
        <w:r w:rsidR="006D50A8">
          <w:t xml:space="preserve">material </w:t>
        </w:r>
      </w:ins>
      <w:r w:rsidR="00872E4A">
        <w:t>at the local level.</w:t>
      </w:r>
    </w:p>
    <w:p w14:paraId="673C3E35" w14:textId="77777777" w:rsidR="006D50A8" w:rsidRDefault="006D50A8" w:rsidP="00872E4A">
      <w:pPr>
        <w:pStyle w:val="BodyRS12"/>
        <w:rPr>
          <w:ins w:id="125" w:author="Microsoft Office User" w:date="2018-05-04T10:23:00Z"/>
        </w:rPr>
      </w:pPr>
    </w:p>
    <w:p w14:paraId="0D2B742A" w14:textId="77777777" w:rsidR="006D50A8" w:rsidRDefault="006D50A8" w:rsidP="006D50A8">
      <w:pPr>
        <w:pStyle w:val="BodyRS12"/>
        <w:rPr>
          <w:ins w:id="126" w:author="Microsoft Office User" w:date="2018-05-04T10:23:00Z"/>
          <w:rFonts w:ascii="Arial Narrow" w:hAnsi="Arial Narrow"/>
          <w:sz w:val="20"/>
          <w:szCs w:val="20"/>
        </w:rPr>
      </w:pPr>
      <w:ins w:id="127" w:author="Microsoft Office User" w:date="2018-05-04T10:23:00Z">
        <w:r w:rsidRPr="00B370B1">
          <w:rPr>
            <w:rFonts w:ascii="Arial Narrow" w:hAnsi="Arial Narrow"/>
            <w:b/>
            <w:sz w:val="20"/>
            <w:szCs w:val="20"/>
          </w:rPr>
          <w:t xml:space="preserve">Table 1. </w:t>
        </w:r>
        <w:r>
          <w:rPr>
            <w:rFonts w:ascii="Arial Narrow" w:hAnsi="Arial Narrow"/>
            <w:sz w:val="20"/>
            <w:szCs w:val="20"/>
          </w:rPr>
          <w:t>Ties to the 2016 Flood Response Workshop outcomes</w:t>
        </w:r>
      </w:ins>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30"/>
        <w:gridCol w:w="2357"/>
        <w:gridCol w:w="2340"/>
        <w:gridCol w:w="2333"/>
      </w:tblGrid>
      <w:tr w:rsidR="006D50A8" w:rsidRPr="001119F1" w14:paraId="6F45F883" w14:textId="77777777" w:rsidTr="00E205B6">
        <w:trPr>
          <w:ins w:id="128" w:author="Microsoft Office User" w:date="2018-05-04T10:23:00Z"/>
        </w:trPr>
        <w:tc>
          <w:tcPr>
            <w:tcW w:w="2394" w:type="dxa"/>
            <w:tcBorders>
              <w:top w:val="nil"/>
              <w:left w:val="nil"/>
              <w:bottom w:val="single" w:sz="4" w:space="0" w:color="666666"/>
              <w:right w:val="nil"/>
            </w:tcBorders>
            <w:shd w:val="clear" w:color="auto" w:fill="FFFFFF"/>
          </w:tcPr>
          <w:p w14:paraId="57141ADD" w14:textId="77777777" w:rsidR="006D50A8" w:rsidRPr="001119F1" w:rsidRDefault="006D50A8" w:rsidP="00E205B6">
            <w:pPr>
              <w:pStyle w:val="BodyRS12"/>
              <w:ind w:firstLine="0"/>
              <w:jc w:val="right"/>
              <w:rPr>
                <w:ins w:id="129" w:author="Microsoft Office User" w:date="2018-05-04T10:23:00Z"/>
                <w:rFonts w:ascii="Arial Narrow" w:hAnsi="Arial Narrow"/>
                <w:b/>
                <w:bCs w:val="0"/>
                <w:i/>
                <w:iCs/>
                <w:sz w:val="20"/>
                <w:szCs w:val="20"/>
              </w:rPr>
            </w:pPr>
            <w:ins w:id="130" w:author="Microsoft Office User" w:date="2018-05-04T10:23:00Z">
              <w:r w:rsidRPr="001119F1">
                <w:rPr>
                  <w:rFonts w:ascii="Arial Narrow" w:hAnsi="Arial Narrow"/>
                  <w:b/>
                  <w:bCs w:val="0"/>
                  <w:i/>
                  <w:iCs/>
                  <w:sz w:val="20"/>
                  <w:szCs w:val="20"/>
                </w:rPr>
                <w:t>2016 Workshop Session</w:t>
              </w:r>
            </w:ins>
          </w:p>
        </w:tc>
        <w:tc>
          <w:tcPr>
            <w:tcW w:w="2394" w:type="dxa"/>
            <w:tcBorders>
              <w:top w:val="nil"/>
              <w:left w:val="nil"/>
              <w:right w:val="nil"/>
            </w:tcBorders>
            <w:shd w:val="clear" w:color="auto" w:fill="FFFFFF"/>
          </w:tcPr>
          <w:p w14:paraId="3957858C" w14:textId="77777777" w:rsidR="006D50A8" w:rsidRPr="001119F1" w:rsidRDefault="006D50A8" w:rsidP="00E205B6">
            <w:pPr>
              <w:pStyle w:val="BodyRS12"/>
              <w:ind w:firstLine="0"/>
              <w:rPr>
                <w:ins w:id="131" w:author="Microsoft Office User" w:date="2018-05-04T10:23:00Z"/>
                <w:rFonts w:ascii="Arial Narrow" w:hAnsi="Arial Narrow"/>
                <w:b/>
                <w:bCs w:val="0"/>
                <w:sz w:val="20"/>
                <w:szCs w:val="20"/>
              </w:rPr>
            </w:pPr>
            <w:ins w:id="132" w:author="Microsoft Office User" w:date="2018-05-04T10:23:00Z">
              <w:r w:rsidRPr="001119F1">
                <w:rPr>
                  <w:rFonts w:ascii="Arial Narrow" w:hAnsi="Arial Narrow"/>
                  <w:b/>
                  <w:bCs w:val="0"/>
                  <w:sz w:val="20"/>
                  <w:szCs w:val="20"/>
                </w:rPr>
                <w:t>Recommendation</w:t>
              </w:r>
            </w:ins>
          </w:p>
        </w:tc>
        <w:tc>
          <w:tcPr>
            <w:tcW w:w="2394" w:type="dxa"/>
            <w:tcBorders>
              <w:top w:val="nil"/>
              <w:left w:val="nil"/>
              <w:right w:val="nil"/>
            </w:tcBorders>
            <w:shd w:val="clear" w:color="auto" w:fill="FFFFFF"/>
          </w:tcPr>
          <w:p w14:paraId="6DAB2FF6" w14:textId="77777777" w:rsidR="006D50A8" w:rsidRPr="001119F1" w:rsidRDefault="006D50A8" w:rsidP="00E205B6">
            <w:pPr>
              <w:pStyle w:val="BodyRS12"/>
              <w:ind w:firstLine="0"/>
              <w:rPr>
                <w:ins w:id="133" w:author="Microsoft Office User" w:date="2018-05-04T10:23:00Z"/>
                <w:rFonts w:ascii="Arial Narrow" w:hAnsi="Arial Narrow"/>
                <w:b/>
                <w:bCs w:val="0"/>
                <w:sz w:val="20"/>
                <w:szCs w:val="20"/>
              </w:rPr>
            </w:pPr>
            <w:ins w:id="134" w:author="Microsoft Office User" w:date="2018-05-04T10:23:00Z">
              <w:r w:rsidRPr="001119F1">
                <w:rPr>
                  <w:rFonts w:ascii="Arial Narrow" w:hAnsi="Arial Narrow"/>
                  <w:b/>
                  <w:bCs w:val="0"/>
                  <w:sz w:val="20"/>
                  <w:szCs w:val="20"/>
                </w:rPr>
                <w:t>Role in Flood Response “Cycle”</w:t>
              </w:r>
            </w:ins>
          </w:p>
        </w:tc>
        <w:tc>
          <w:tcPr>
            <w:tcW w:w="2394" w:type="dxa"/>
            <w:tcBorders>
              <w:top w:val="nil"/>
              <w:left w:val="nil"/>
              <w:right w:val="nil"/>
            </w:tcBorders>
            <w:shd w:val="clear" w:color="auto" w:fill="FFFFFF"/>
          </w:tcPr>
          <w:p w14:paraId="5B5BE3FB" w14:textId="77777777" w:rsidR="006D50A8" w:rsidRPr="001119F1" w:rsidRDefault="006D50A8" w:rsidP="00E205B6">
            <w:pPr>
              <w:pStyle w:val="BodyRS12"/>
              <w:ind w:firstLine="0"/>
              <w:rPr>
                <w:ins w:id="135" w:author="Microsoft Office User" w:date="2018-05-04T10:23:00Z"/>
                <w:rFonts w:ascii="Arial Narrow" w:hAnsi="Arial Narrow"/>
                <w:b/>
                <w:bCs w:val="0"/>
                <w:sz w:val="20"/>
                <w:szCs w:val="20"/>
              </w:rPr>
            </w:pPr>
            <w:ins w:id="136" w:author="Microsoft Office User" w:date="2018-05-04T10:23:00Z">
              <w:r w:rsidRPr="001119F1">
                <w:rPr>
                  <w:rFonts w:ascii="Arial Narrow" w:hAnsi="Arial Narrow"/>
                  <w:b/>
                  <w:bCs w:val="0"/>
                  <w:sz w:val="20"/>
                  <w:szCs w:val="20"/>
                </w:rPr>
                <w:t>Comment</w:t>
              </w:r>
            </w:ins>
          </w:p>
        </w:tc>
      </w:tr>
      <w:tr w:rsidR="006D50A8" w:rsidRPr="001119F1" w14:paraId="287EEFDE" w14:textId="77777777" w:rsidTr="00E205B6">
        <w:trPr>
          <w:ins w:id="137" w:author="Microsoft Office User" w:date="2018-05-04T10:23:00Z"/>
        </w:trPr>
        <w:tc>
          <w:tcPr>
            <w:tcW w:w="2394" w:type="dxa"/>
            <w:tcBorders>
              <w:left w:val="nil"/>
              <w:bottom w:val="nil"/>
            </w:tcBorders>
            <w:shd w:val="clear" w:color="auto" w:fill="FFFFFF"/>
          </w:tcPr>
          <w:p w14:paraId="6A5B9BBE" w14:textId="77777777" w:rsidR="006D50A8" w:rsidRPr="001119F1" w:rsidRDefault="006D50A8" w:rsidP="00E205B6">
            <w:pPr>
              <w:pStyle w:val="BodyRS12"/>
              <w:spacing w:line="240" w:lineRule="auto"/>
              <w:ind w:firstLine="0"/>
              <w:rPr>
                <w:ins w:id="138" w:author="Microsoft Office User" w:date="2018-05-04T10:23:00Z"/>
                <w:rFonts w:ascii="Arial Narrow" w:hAnsi="Arial Narrow"/>
                <w:i/>
                <w:iCs/>
                <w:sz w:val="20"/>
                <w:szCs w:val="20"/>
              </w:rPr>
            </w:pPr>
            <w:ins w:id="139" w:author="Microsoft Office User" w:date="2018-05-04T10:23:00Z">
              <w:r w:rsidRPr="001119F1">
                <w:rPr>
                  <w:rFonts w:ascii="Arial Narrow" w:hAnsi="Arial Narrow"/>
                  <w:i/>
                  <w:iCs/>
                  <w:sz w:val="20"/>
                  <w:szCs w:val="20"/>
                </w:rPr>
                <w:t>Poster Exercise</w:t>
              </w:r>
            </w:ins>
          </w:p>
        </w:tc>
        <w:tc>
          <w:tcPr>
            <w:tcW w:w="2394" w:type="dxa"/>
            <w:shd w:val="clear" w:color="auto" w:fill="CCCCCC"/>
          </w:tcPr>
          <w:p w14:paraId="5772C66D" w14:textId="77777777" w:rsidR="006D50A8" w:rsidRPr="001119F1" w:rsidRDefault="006D50A8" w:rsidP="00E205B6">
            <w:pPr>
              <w:pStyle w:val="Default"/>
              <w:spacing w:before="120"/>
              <w:rPr>
                <w:ins w:id="140" w:author="Microsoft Office User" w:date="2018-05-04T10:23:00Z"/>
                <w:rFonts w:ascii="Arial Narrow" w:hAnsi="Arial Narrow"/>
                <w:sz w:val="20"/>
                <w:szCs w:val="20"/>
              </w:rPr>
            </w:pPr>
            <w:ins w:id="141" w:author="Microsoft Office User" w:date="2018-05-04T10:23:00Z">
              <w:r w:rsidRPr="001119F1">
                <w:rPr>
                  <w:rFonts w:ascii="Arial Narrow" w:hAnsi="Arial Narrow"/>
                  <w:sz w:val="20"/>
                  <w:szCs w:val="20"/>
                </w:rPr>
                <w:t>Flood Risk Maps, Population Mapping</w:t>
              </w:r>
            </w:ins>
          </w:p>
        </w:tc>
        <w:tc>
          <w:tcPr>
            <w:tcW w:w="2394" w:type="dxa"/>
            <w:shd w:val="clear" w:color="auto" w:fill="CCCCCC"/>
          </w:tcPr>
          <w:p w14:paraId="69332DD8" w14:textId="77777777" w:rsidR="006D50A8" w:rsidRPr="001119F1" w:rsidRDefault="006D50A8" w:rsidP="00E205B6">
            <w:pPr>
              <w:pStyle w:val="BodyRS12"/>
              <w:spacing w:line="240" w:lineRule="auto"/>
              <w:ind w:firstLine="0"/>
              <w:rPr>
                <w:ins w:id="142" w:author="Microsoft Office User" w:date="2018-05-04T10:23:00Z"/>
                <w:rFonts w:ascii="Arial Narrow" w:hAnsi="Arial Narrow"/>
                <w:sz w:val="20"/>
                <w:szCs w:val="20"/>
              </w:rPr>
            </w:pPr>
            <w:ins w:id="143" w:author="Microsoft Office User" w:date="2018-05-04T10:23:00Z">
              <w:r w:rsidRPr="001119F1">
                <w:rPr>
                  <w:rFonts w:ascii="Arial Narrow" w:hAnsi="Arial Narrow"/>
                  <w:sz w:val="20"/>
                  <w:szCs w:val="20"/>
                </w:rPr>
                <w:t>Preparation</w:t>
              </w:r>
            </w:ins>
          </w:p>
        </w:tc>
        <w:tc>
          <w:tcPr>
            <w:tcW w:w="2394" w:type="dxa"/>
            <w:shd w:val="clear" w:color="auto" w:fill="CCCCCC"/>
          </w:tcPr>
          <w:p w14:paraId="6B72A709" w14:textId="77777777" w:rsidR="006D50A8" w:rsidRPr="001119F1" w:rsidRDefault="006D50A8" w:rsidP="00E205B6">
            <w:pPr>
              <w:pStyle w:val="BodyRS12"/>
              <w:spacing w:line="240" w:lineRule="auto"/>
              <w:ind w:firstLine="0"/>
              <w:rPr>
                <w:ins w:id="144" w:author="Microsoft Office User" w:date="2018-05-04T10:23:00Z"/>
                <w:rFonts w:ascii="Arial Narrow" w:hAnsi="Arial Narrow"/>
                <w:sz w:val="20"/>
                <w:szCs w:val="20"/>
              </w:rPr>
            </w:pPr>
            <w:ins w:id="145" w:author="Microsoft Office User" w:date="2018-05-04T10:23:00Z">
              <w:r w:rsidRPr="001119F1">
                <w:rPr>
                  <w:rFonts w:ascii="Arial Narrow" w:hAnsi="Arial Narrow"/>
                  <w:sz w:val="20"/>
                  <w:szCs w:val="20"/>
                </w:rPr>
                <w:t>Only relevant suggestions to proposed Flood Risk Workshop are listed</w:t>
              </w:r>
            </w:ins>
          </w:p>
        </w:tc>
      </w:tr>
      <w:tr w:rsidR="006D50A8" w:rsidRPr="001119F1" w14:paraId="1FA015C1" w14:textId="77777777" w:rsidTr="00E205B6">
        <w:trPr>
          <w:ins w:id="146" w:author="Microsoft Office User" w:date="2018-05-04T10:23:00Z"/>
        </w:trPr>
        <w:tc>
          <w:tcPr>
            <w:tcW w:w="2394" w:type="dxa"/>
            <w:tcBorders>
              <w:left w:val="nil"/>
              <w:bottom w:val="nil"/>
            </w:tcBorders>
            <w:shd w:val="clear" w:color="auto" w:fill="FFFFFF"/>
          </w:tcPr>
          <w:p w14:paraId="28C4EB32" w14:textId="77777777" w:rsidR="006D50A8" w:rsidRPr="001119F1" w:rsidRDefault="006D50A8" w:rsidP="00E205B6">
            <w:pPr>
              <w:pStyle w:val="BodyRS12"/>
              <w:spacing w:after="120"/>
              <w:ind w:firstLine="0"/>
              <w:rPr>
                <w:ins w:id="147" w:author="Microsoft Office User" w:date="2018-05-04T10:23:00Z"/>
                <w:rFonts w:ascii="Arial Narrow" w:hAnsi="Arial Narrow"/>
                <w:i/>
                <w:iCs/>
                <w:sz w:val="20"/>
                <w:szCs w:val="20"/>
              </w:rPr>
            </w:pPr>
            <w:ins w:id="148" w:author="Microsoft Office User" w:date="2018-05-04T10:23:00Z">
              <w:r w:rsidRPr="001119F1">
                <w:rPr>
                  <w:rFonts w:ascii="Arial Narrow" w:hAnsi="Arial Narrow"/>
                  <w:i/>
                  <w:iCs/>
                  <w:sz w:val="20"/>
                  <w:szCs w:val="20"/>
                </w:rPr>
                <w:lastRenderedPageBreak/>
                <w:t>Breakout Session 1: Existing Response Systems</w:t>
              </w:r>
            </w:ins>
          </w:p>
        </w:tc>
        <w:tc>
          <w:tcPr>
            <w:tcW w:w="2394" w:type="dxa"/>
            <w:shd w:val="clear" w:color="auto" w:fill="auto"/>
          </w:tcPr>
          <w:p w14:paraId="257FA4F3" w14:textId="77777777" w:rsidR="006D50A8" w:rsidRPr="001119F1" w:rsidRDefault="006D50A8" w:rsidP="00E205B6">
            <w:pPr>
              <w:suppressAutoHyphens w:val="0"/>
              <w:autoSpaceDE w:val="0"/>
              <w:autoSpaceDN w:val="0"/>
              <w:adjustRightInd w:val="0"/>
              <w:spacing w:before="120" w:after="120"/>
              <w:rPr>
                <w:ins w:id="149" w:author="Microsoft Office User" w:date="2018-05-04T10:23:00Z"/>
                <w:rFonts w:ascii="Arial Narrow" w:eastAsia="MS Mincho" w:hAnsi="Arial Narrow"/>
                <w:color w:val="000000"/>
                <w:sz w:val="20"/>
                <w:szCs w:val="20"/>
              </w:rPr>
            </w:pPr>
            <w:ins w:id="150" w:author="Microsoft Office User" w:date="2018-05-04T10:23:00Z">
              <w:r w:rsidRPr="006F3B87">
                <w:rPr>
                  <w:rFonts w:ascii="Arial Narrow" w:eastAsia="MS Mincho" w:hAnsi="Arial Narrow"/>
                  <w:color w:val="000000"/>
                  <w:sz w:val="20"/>
                  <w:szCs w:val="20"/>
                </w:rPr>
                <w:t xml:space="preserve">Study and understand vulnerability; tapping more in social sciences; researching risk perception; </w:t>
              </w:r>
            </w:ins>
          </w:p>
        </w:tc>
        <w:tc>
          <w:tcPr>
            <w:tcW w:w="2394" w:type="dxa"/>
            <w:shd w:val="clear" w:color="auto" w:fill="auto"/>
          </w:tcPr>
          <w:p w14:paraId="2CE7B234" w14:textId="77777777" w:rsidR="006D50A8" w:rsidRPr="001119F1" w:rsidRDefault="006D50A8" w:rsidP="00E205B6">
            <w:pPr>
              <w:pStyle w:val="BodyRS12"/>
              <w:spacing w:after="120" w:line="240" w:lineRule="auto"/>
              <w:ind w:firstLine="0"/>
              <w:rPr>
                <w:ins w:id="151" w:author="Microsoft Office User" w:date="2018-05-04T10:23:00Z"/>
                <w:rFonts w:ascii="Arial Narrow" w:hAnsi="Arial Narrow"/>
                <w:sz w:val="20"/>
                <w:szCs w:val="20"/>
              </w:rPr>
            </w:pPr>
            <w:ins w:id="152" w:author="Microsoft Office User" w:date="2018-05-04T10:23:00Z">
              <w:r w:rsidRPr="001119F1">
                <w:rPr>
                  <w:rFonts w:ascii="Arial Narrow" w:hAnsi="Arial Narrow"/>
                  <w:sz w:val="20"/>
                  <w:szCs w:val="20"/>
                </w:rPr>
                <w:t>Product Dissemination and Delivery</w:t>
              </w:r>
            </w:ins>
          </w:p>
        </w:tc>
        <w:tc>
          <w:tcPr>
            <w:tcW w:w="2394" w:type="dxa"/>
            <w:shd w:val="clear" w:color="auto" w:fill="auto"/>
          </w:tcPr>
          <w:p w14:paraId="4FAC4A02" w14:textId="77777777" w:rsidR="006D50A8" w:rsidRPr="001119F1" w:rsidRDefault="006D50A8" w:rsidP="00E205B6">
            <w:pPr>
              <w:pStyle w:val="BodyRS12"/>
              <w:spacing w:after="120" w:line="240" w:lineRule="auto"/>
              <w:ind w:firstLine="0"/>
              <w:rPr>
                <w:ins w:id="153" w:author="Microsoft Office User" w:date="2018-05-04T10:23:00Z"/>
                <w:rFonts w:ascii="Arial Narrow" w:hAnsi="Arial Narrow"/>
                <w:sz w:val="20"/>
                <w:szCs w:val="20"/>
              </w:rPr>
            </w:pPr>
            <w:ins w:id="154" w:author="Microsoft Office User" w:date="2018-05-04T10:23:00Z">
              <w:r w:rsidRPr="001119F1">
                <w:rPr>
                  <w:rFonts w:ascii="Arial Narrow" w:hAnsi="Arial Narrow"/>
                  <w:sz w:val="20"/>
                  <w:szCs w:val="20"/>
                </w:rPr>
                <w:t>Identified as one of the top priority action items for the coming 1-3 years</w:t>
              </w:r>
            </w:ins>
          </w:p>
        </w:tc>
      </w:tr>
    </w:tbl>
    <w:p w14:paraId="5B6F5D96" w14:textId="77777777" w:rsidR="006D50A8" w:rsidRDefault="006D50A8" w:rsidP="006D50A8">
      <w:pPr>
        <w:pStyle w:val="BodyRS12"/>
        <w:ind w:firstLine="0"/>
        <w:pPrChange w:id="155" w:author="Microsoft Office User" w:date="2018-05-04T10:27:00Z">
          <w:pPr>
            <w:pStyle w:val="BodyRS12"/>
          </w:pPr>
        </w:pPrChange>
      </w:pPr>
    </w:p>
    <w:p w14:paraId="5A66207A" w14:textId="77777777" w:rsidR="00482DCB" w:rsidRDefault="006D50A8" w:rsidP="00872E4A">
      <w:pPr>
        <w:pStyle w:val="BodyRS12"/>
      </w:pPr>
      <w:ins w:id="156" w:author="Microsoft Office User" w:date="2018-05-04T10:27:00Z">
        <w:r>
          <w:t xml:space="preserve">To </w:t>
        </w:r>
      </w:ins>
      <w:ins w:id="157" w:author="Microsoft Office User" w:date="2018-05-04T10:28:00Z">
        <w:r>
          <w:t xml:space="preserve">have attend </w:t>
        </w:r>
      </w:ins>
      <w:ins w:id="158" w:author="Microsoft Office User" w:date="2018-05-04T10:27:00Z">
        <w:r>
          <w:t xml:space="preserve">the </w:t>
        </w:r>
      </w:ins>
      <w:ins w:id="159" w:author="Microsoft Office User" w:date="2018-05-04T10:28:00Z">
        <w:r>
          <w:t>best</w:t>
        </w:r>
      </w:ins>
      <w:ins w:id="160" w:author="Microsoft Office User" w:date="2018-05-04T10:27:00Z">
        <w:r>
          <w:t xml:space="preserve"> qualified people, </w:t>
        </w:r>
      </w:ins>
      <w:del w:id="161" w:author="Microsoft Office User" w:date="2018-05-04T10:28:00Z">
        <w:r w:rsidR="006C00E8" w:rsidDel="006D50A8">
          <w:delText>H</w:delText>
        </w:r>
        <w:r w:rsidR="005D4D25" w:rsidRPr="005D4D25" w:rsidDel="006D50A8">
          <w:delText>ence</w:delText>
        </w:r>
        <w:r w:rsidR="005D4D25" w:rsidRPr="00980A49" w:rsidDel="006D50A8">
          <w:delText xml:space="preserve">, </w:delText>
        </w:r>
      </w:del>
      <w:r w:rsidR="00980A49">
        <w:t>there is a need to</w:t>
      </w:r>
      <w:r w:rsidR="00980A49" w:rsidRPr="00980A49">
        <w:t xml:space="preserve"> form </w:t>
      </w:r>
      <w:r w:rsidR="00980A49">
        <w:t>an</w:t>
      </w:r>
      <w:r w:rsidR="00980A49" w:rsidRPr="00980A49">
        <w:t xml:space="preserve"> eclectic planning committee </w:t>
      </w:r>
      <w:r w:rsidR="00980A49">
        <w:t>for</w:t>
      </w:r>
      <w:r w:rsidR="00011BD0" w:rsidRPr="00980A49">
        <w:t xml:space="preserve"> </w:t>
      </w:r>
      <w:del w:id="162" w:author="Microsoft Office User" w:date="2018-05-04T10:28:00Z">
        <w:r w:rsidR="00872E4A" w:rsidDel="006D50A8">
          <w:delText xml:space="preserve">this </w:delText>
        </w:r>
      </w:del>
      <w:ins w:id="163" w:author="Microsoft Office User" w:date="2018-05-04T10:28:00Z">
        <w:r>
          <w:t>th</w:t>
        </w:r>
      </w:ins>
      <w:ins w:id="164" w:author="Microsoft Office User" w:date="2018-05-04T10:29:00Z">
        <w:r>
          <w:t>is</w:t>
        </w:r>
      </w:ins>
      <w:ins w:id="165" w:author="Microsoft Office User" w:date="2018-05-04T10:28:00Z">
        <w:r>
          <w:t xml:space="preserve"> </w:t>
        </w:r>
      </w:ins>
      <w:r w:rsidR="00872E4A">
        <w:t>(follow-on)</w:t>
      </w:r>
      <w:r w:rsidR="00011BD0" w:rsidRPr="00980A49">
        <w:t xml:space="preserve"> </w:t>
      </w:r>
      <w:ins w:id="166" w:author="Microsoft Office User" w:date="2018-05-04T10:29:00Z">
        <w:r>
          <w:t>meeting</w:t>
        </w:r>
      </w:ins>
      <w:ins w:id="167" w:author="Microsoft Office User" w:date="2018-05-04T10:28:00Z">
        <w:r>
          <w:t xml:space="preserve"> </w:t>
        </w:r>
      </w:ins>
      <w:r w:rsidR="00011BD0" w:rsidRPr="00980A49">
        <w:t>“</w:t>
      </w:r>
      <w:r w:rsidR="00B0095A">
        <w:t>Flood R</w:t>
      </w:r>
      <w:r w:rsidR="00872E4A">
        <w:t>isk</w:t>
      </w:r>
      <w:r w:rsidR="00B0095A">
        <w:t xml:space="preserve"> Workshop</w:t>
      </w:r>
      <w:r w:rsidR="00011BD0" w:rsidRPr="00980A49">
        <w:t>”</w:t>
      </w:r>
      <w:r w:rsidR="0088755C">
        <w:t xml:space="preserve"> (see Section 1.5)</w:t>
      </w:r>
      <w:r w:rsidR="00980A49">
        <w:t xml:space="preserve">. This workshop </w:t>
      </w:r>
      <w:r w:rsidR="00011BD0" w:rsidRPr="00980A49">
        <w:t>would</w:t>
      </w:r>
      <w:r w:rsidR="00011BD0">
        <w:t xml:space="preserve"> in</w:t>
      </w:r>
      <w:del w:id="168" w:author="Microsoft Office User" w:date="2018-05-04T10:30:00Z">
        <w:r w:rsidR="00011BD0" w:rsidDel="00C9139B">
          <w:delText xml:space="preserve"> a</w:delText>
        </w:r>
      </w:del>
      <w:r w:rsidR="00011BD0">
        <w:t xml:space="preserve"> first instance bring together various PIs and lead </w:t>
      </w:r>
      <w:del w:id="169" w:author="Microsoft Office User" w:date="2018-05-04T10:30:00Z">
        <w:r w:rsidR="00011BD0" w:rsidDel="00C9139B">
          <w:delText xml:space="preserve">people </w:delText>
        </w:r>
      </w:del>
      <w:ins w:id="170" w:author="Microsoft Office User" w:date="2018-05-04T10:30:00Z">
        <w:r w:rsidR="00C9139B">
          <w:t xml:space="preserve">experts </w:t>
        </w:r>
      </w:ins>
      <w:r w:rsidR="00011BD0">
        <w:t xml:space="preserve">from NASA’s flood </w:t>
      </w:r>
      <w:del w:id="171" w:author="Microsoft Office User" w:date="2018-05-04T10:31:00Z">
        <w:r w:rsidR="00011BD0" w:rsidDel="00C9139B">
          <w:delText xml:space="preserve">expert </w:delText>
        </w:r>
      </w:del>
      <w:ins w:id="172" w:author="Microsoft Office User" w:date="2018-05-04T10:31:00Z">
        <w:r w:rsidR="00C9139B">
          <w:t xml:space="preserve">projects </w:t>
        </w:r>
      </w:ins>
      <w:del w:id="173" w:author="Microsoft Office User" w:date="2018-05-04T10:29:00Z">
        <w:r w:rsidR="00011BD0" w:rsidDel="00C9139B">
          <w:delText>“pool”</w:delText>
        </w:r>
        <w:r w:rsidR="00980A49" w:rsidDel="00C9139B">
          <w:delText xml:space="preserve"> </w:delText>
        </w:r>
      </w:del>
      <w:r w:rsidR="00980A49">
        <w:t xml:space="preserve">to discuss and formalize the points outlined in </w:t>
      </w:r>
      <w:r w:rsidR="004307E4">
        <w:t>Section 1.2</w:t>
      </w:r>
      <w:r w:rsidR="005D4D25" w:rsidRPr="00980A49">
        <w:t>.</w:t>
      </w:r>
      <w:r w:rsidR="006C00E8">
        <w:t xml:space="preserve"> </w:t>
      </w:r>
      <w:r w:rsidR="00980A49">
        <w:t>The</w:t>
      </w:r>
      <w:r w:rsidR="005D4D25" w:rsidRPr="005D4D25">
        <w:t xml:space="preserve"> program committee will </w:t>
      </w:r>
      <w:del w:id="174" w:author="Microsoft Office User" w:date="2018-05-04T10:33:00Z">
        <w:r w:rsidR="005D4D25" w:rsidRPr="005D4D25" w:rsidDel="008A4189">
          <w:delText xml:space="preserve">also need to </w:delText>
        </w:r>
      </w:del>
      <w:r w:rsidR="005D4D25" w:rsidRPr="005D4D25">
        <w:t xml:space="preserve">discuss how to </w:t>
      </w:r>
      <w:r w:rsidR="00872E4A">
        <w:t xml:space="preserve">form </w:t>
      </w:r>
      <w:r w:rsidR="005D4D25" w:rsidRPr="005D4D25">
        <w:t xml:space="preserve">new partnerships </w:t>
      </w:r>
      <w:r w:rsidR="00872E4A">
        <w:t xml:space="preserve">between the public and private sectors, so that the best efforts and </w:t>
      </w:r>
      <w:del w:id="175" w:author="Microsoft Office User" w:date="2018-05-04T10:36:00Z">
        <w:r w:rsidR="00872E4A" w:rsidDel="008A4189">
          <w:delText xml:space="preserve">best </w:delText>
        </w:r>
      </w:del>
      <w:r w:rsidR="00872E4A">
        <w:t>solutions to this global challenge can be made</w:t>
      </w:r>
      <w:r w:rsidR="00980A49">
        <w:t xml:space="preserve"> – </w:t>
      </w:r>
      <w:r w:rsidR="005D4D25" w:rsidRPr="005D4D25">
        <w:t xml:space="preserve">possibly including </w:t>
      </w:r>
      <w:r w:rsidR="00872E4A">
        <w:t>Planet</w:t>
      </w:r>
      <w:r w:rsidR="005D4D25" w:rsidRPr="005D4D25">
        <w:t>,</w:t>
      </w:r>
      <w:r w:rsidR="00872E4A">
        <w:t xml:space="preserve"> NASA, </w:t>
      </w:r>
      <w:r w:rsidR="005D4D25" w:rsidRPr="005D4D25">
        <w:t>USACE</w:t>
      </w:r>
      <w:r w:rsidR="00872E4A">
        <w:t xml:space="preserve">, the World Bank, Red Cross and various private sector companies and public stakeholders. However, </w:t>
      </w:r>
      <w:del w:id="176" w:author="Microsoft Office User" w:date="2018-05-04T10:34:00Z">
        <w:r w:rsidR="00872E4A" w:rsidDel="008A4189">
          <w:delText>here again, as already clearly</w:delText>
        </w:r>
      </w:del>
      <w:ins w:id="177" w:author="Microsoft Office User" w:date="2018-05-04T10:34:00Z">
        <w:r w:rsidR="008A4189">
          <w:t>as</w:t>
        </w:r>
      </w:ins>
      <w:r w:rsidR="00872E4A">
        <w:t xml:space="preserve"> identified during the 2016 Flood Response Workshop, </w:t>
      </w:r>
      <w:r w:rsidR="005D4D25" w:rsidRPr="005D4D25">
        <w:t xml:space="preserve">scalability of </w:t>
      </w:r>
      <w:r w:rsidR="00872E4A">
        <w:t>a</w:t>
      </w:r>
      <w:r w:rsidR="005D4D25" w:rsidRPr="005D4D25">
        <w:t xml:space="preserve"> single country</w:t>
      </w:r>
      <w:r w:rsidR="00872E4A">
        <w:t xml:space="preserve"> or regional</w:t>
      </w:r>
      <w:r w:rsidR="005D4D25" w:rsidRPr="005D4D25">
        <w:t xml:space="preserve"> paradigms will be a significant challenge to address</w:t>
      </w:r>
      <w:ins w:id="178" w:author="Microsoft Office User" w:date="2018-05-04T10:36:00Z">
        <w:r w:rsidR="008A4189">
          <w:t xml:space="preserve"> as well</w:t>
        </w:r>
      </w:ins>
      <w:r w:rsidR="005D4D25" w:rsidRPr="005D4D25">
        <w:t xml:space="preserve">. </w:t>
      </w:r>
    </w:p>
    <w:p w14:paraId="1AF8D21F" w14:textId="77777777" w:rsidR="005D4D25" w:rsidRPr="005D4D25" w:rsidRDefault="00482DCB" w:rsidP="00482DCB">
      <w:pPr>
        <w:pStyle w:val="BodyRS12"/>
      </w:pPr>
      <w:r>
        <w:t xml:space="preserve">The planned “Flood </w:t>
      </w:r>
      <w:r w:rsidR="0018103B">
        <w:t>R</w:t>
      </w:r>
      <w:r w:rsidR="009D4A88">
        <w:t>isk</w:t>
      </w:r>
      <w:r w:rsidR="0018103B">
        <w:t xml:space="preserve"> </w:t>
      </w:r>
      <w:r>
        <w:t xml:space="preserve">Workshop” </w:t>
      </w:r>
      <w:del w:id="179" w:author="Microsoft Office User" w:date="2018-05-04T10:36:00Z">
        <w:r w:rsidDel="008A4189">
          <w:delText xml:space="preserve">should </w:delText>
        </w:r>
      </w:del>
      <w:ins w:id="180" w:author="Microsoft Office User" w:date="2018-05-04T10:36:00Z">
        <w:r w:rsidR="008A4189">
          <w:t xml:space="preserve">will </w:t>
        </w:r>
      </w:ins>
      <w:r>
        <w:t>not</w:t>
      </w:r>
      <w:r w:rsidRPr="003B5041">
        <w:t xml:space="preserve"> be a </w:t>
      </w:r>
      <w:ins w:id="181" w:author="Microsoft Office User" w:date="2018-05-04T10:36:00Z">
        <w:r w:rsidR="008A4189">
          <w:t xml:space="preserve">typical </w:t>
        </w:r>
      </w:ins>
      <w:r w:rsidRPr="003B5041">
        <w:t>science meeting nor a research review</w:t>
      </w:r>
      <w:r>
        <w:t xml:space="preserve">; rather it </w:t>
      </w:r>
      <w:del w:id="182" w:author="Microsoft Office User" w:date="2018-05-04T10:37:00Z">
        <w:r w:rsidDel="008A4189">
          <w:delText xml:space="preserve">should </w:delText>
        </w:r>
      </w:del>
      <w:ins w:id="183" w:author="Microsoft Office User" w:date="2018-05-04T10:37:00Z">
        <w:r w:rsidR="008A4189">
          <w:t xml:space="preserve">will </w:t>
        </w:r>
      </w:ins>
      <w:r>
        <w:t>be a pro-active discussion</w:t>
      </w:r>
      <w:ins w:id="184" w:author="Microsoft Office User" w:date="2018-05-04T10:39:00Z">
        <w:r w:rsidR="008A4189">
          <w:t xml:space="preserve">, generating </w:t>
        </w:r>
      </w:ins>
      <w:del w:id="185" w:author="Microsoft Office User" w:date="2018-05-04T10:39:00Z">
        <w:r w:rsidDel="008A4189">
          <w:delText xml:space="preserve"> </w:delText>
        </w:r>
      </w:del>
      <w:ins w:id="186" w:author="Microsoft Office User" w:date="2018-05-04T10:38:00Z">
        <w:r w:rsidR="008A4189">
          <w:t>actionable</w:t>
        </w:r>
      </w:ins>
      <w:ins w:id="187" w:author="Microsoft Office User" w:date="2018-05-04T10:37:00Z">
        <w:r w:rsidR="008A4189">
          <w:t xml:space="preserve"> output </w:t>
        </w:r>
      </w:ins>
      <w:r>
        <w:t xml:space="preserve">on how to proceed to build a coordinated </w:t>
      </w:r>
      <w:r w:rsidR="009D4A88">
        <w:t xml:space="preserve">global effort to create better flood exposure and vulnerability maps with the overall aim to </w:t>
      </w:r>
      <w:del w:id="188" w:author="Microsoft Office User" w:date="2018-05-04T10:38:00Z">
        <w:r w:rsidR="009D4A88" w:rsidDel="008A4189">
          <w:delText>significantly decrease</w:delText>
        </w:r>
      </w:del>
      <w:ins w:id="189" w:author="Microsoft Office User" w:date="2018-05-04T10:38:00Z">
        <w:r w:rsidR="008A4189">
          <w:t>reduce</w:t>
        </w:r>
      </w:ins>
      <w:r w:rsidR="009D4A88">
        <w:t xml:space="preserve"> local impacts of flood disasters</w:t>
      </w:r>
      <w:r w:rsidR="00282900">
        <w:t xml:space="preserve"> worldwide</w:t>
      </w:r>
      <w:r w:rsidR="009D4A88">
        <w:t>.</w:t>
      </w:r>
      <w:r w:rsidRPr="003B5041">
        <w:t xml:space="preserve"> </w:t>
      </w:r>
    </w:p>
    <w:p w14:paraId="56A1B505" w14:textId="77777777" w:rsidR="008117AB" w:rsidRPr="00413839" w:rsidRDefault="00157ADF" w:rsidP="00413839">
      <w:pPr>
        <w:pStyle w:val="Heading2"/>
      </w:pPr>
      <w:bookmarkStart w:id="190" w:name="_Toc513157913"/>
      <w:r>
        <w:t xml:space="preserve">Workshop Theme and </w:t>
      </w:r>
      <w:r w:rsidR="00851A30">
        <w:t>R</w:t>
      </w:r>
      <w:r w:rsidR="00356345">
        <w:t>elevance to A</w:t>
      </w:r>
      <w:r>
        <w:t>S</w:t>
      </w:r>
      <w:r w:rsidR="00B370B1">
        <w:t>P</w:t>
      </w:r>
      <w:r>
        <w:t xml:space="preserve"> </w:t>
      </w:r>
      <w:r w:rsidR="00851A30">
        <w:t>Goals and Objectives</w:t>
      </w:r>
      <w:bookmarkEnd w:id="190"/>
    </w:p>
    <w:p w14:paraId="14AA5EC8" w14:textId="77777777" w:rsidR="00F33D1A" w:rsidRDefault="00F33D1A" w:rsidP="00F33D1A">
      <w:pPr>
        <w:pStyle w:val="BodyRS12"/>
      </w:pPr>
      <w:r>
        <w:t>T</w:t>
      </w:r>
      <w:r w:rsidRPr="00193C5B">
        <w:t xml:space="preserve">he proposed workshop </w:t>
      </w:r>
      <w:r>
        <w:t>c</w:t>
      </w:r>
      <w:r w:rsidRPr="00193C5B">
        <w:t>ontributes</w:t>
      </w:r>
      <w:r>
        <w:t xml:space="preserve"> directly</w:t>
      </w:r>
      <w:r w:rsidRPr="00193C5B">
        <w:t xml:space="preserve"> to the NASA Applied Sciences</w:t>
      </w:r>
      <w:r>
        <w:t xml:space="preserve"> (AS Disasters)</w:t>
      </w:r>
      <w:r w:rsidRPr="00193C5B">
        <w:t xml:space="preserve"> Program, </w:t>
      </w:r>
      <w:ins w:id="191" w:author="Microsoft Office User" w:date="2018-05-04T10:40:00Z">
        <w:r w:rsidR="00BF24AC">
          <w:t>which has</w:t>
        </w:r>
      </w:ins>
      <w:del w:id="192" w:author="Microsoft Office User" w:date="2018-05-04T10:39:00Z">
        <w:r w:rsidRPr="00193C5B" w:rsidDel="00BF24AC">
          <w:delText xml:space="preserve">serving </w:delText>
        </w:r>
      </w:del>
      <w:ins w:id="193" w:author="Microsoft Office User" w:date="2018-05-04T10:39:00Z">
        <w:r w:rsidR="00BF24AC" w:rsidRPr="00193C5B">
          <w:t xml:space="preserve"> </w:t>
        </w:r>
      </w:ins>
      <w:r w:rsidRPr="00193C5B">
        <w:t xml:space="preserve">various tasks </w:t>
      </w:r>
      <w:del w:id="194" w:author="Microsoft Office User" w:date="2018-05-04T10:40:00Z">
        <w:r w:rsidRPr="00193C5B" w:rsidDel="00BF24AC">
          <w:delText xml:space="preserve">of </w:delText>
        </w:r>
      </w:del>
      <w:ins w:id="195" w:author="Microsoft Office User" w:date="2018-05-04T10:40:00Z">
        <w:r w:rsidR="00BF24AC">
          <w:t>towards</w:t>
        </w:r>
        <w:r w:rsidR="00BF24AC" w:rsidRPr="00193C5B">
          <w:t xml:space="preserve"> </w:t>
        </w:r>
      </w:ins>
      <w:r w:rsidRPr="00193C5B">
        <w:t xml:space="preserve">society. The NASA Applied Sciences Program partners with many public and private organizations, </w:t>
      </w:r>
      <w:del w:id="196" w:author="Microsoft Office User" w:date="2018-05-04T10:41:00Z">
        <w:r w:rsidRPr="00193C5B" w:rsidDel="00BF24AC">
          <w:delText xml:space="preserve">facilitating </w:delText>
        </w:r>
      </w:del>
      <w:ins w:id="197" w:author="Microsoft Office User" w:date="2018-05-04T10:41:00Z">
        <w:r w:rsidR="00BF24AC" w:rsidRPr="00193C5B">
          <w:t>facilitat</w:t>
        </w:r>
        <w:r w:rsidR="00BF24AC">
          <w:t>e</w:t>
        </w:r>
        <w:r w:rsidR="00BF24AC" w:rsidRPr="00193C5B">
          <w:t xml:space="preserve"> </w:t>
        </w:r>
      </w:ins>
      <w:r w:rsidRPr="00193C5B">
        <w:t>data flow from NASA's environmental satellites and data-based scientific findings to decision-making activities and services, helping to protect the environment, improve the quality of life, and strengthen the economy.</w:t>
      </w:r>
      <w:r>
        <w:t xml:space="preserve"> The workshop addresses exactly that.</w:t>
      </w:r>
      <w:r w:rsidRPr="00193C5B">
        <w:t xml:space="preserve"> </w:t>
      </w:r>
    </w:p>
    <w:p w14:paraId="6702C997" w14:textId="77777777" w:rsidR="004307E4" w:rsidRDefault="00E66A61" w:rsidP="00E66A61">
      <w:pPr>
        <w:pStyle w:val="BodyRS12"/>
      </w:pPr>
      <w:r>
        <w:t>NASA’s</w:t>
      </w:r>
      <w:r w:rsidRPr="003B5041">
        <w:t xml:space="preserve"> </w:t>
      </w:r>
      <w:r>
        <w:t>“</w:t>
      </w:r>
      <w:r w:rsidRPr="003B5041">
        <w:t>toolbox</w:t>
      </w:r>
      <w:r>
        <w:t>”</w:t>
      </w:r>
      <w:r w:rsidRPr="003B5041">
        <w:t xml:space="preserve"> currently comprises</w:t>
      </w:r>
      <w:r w:rsidRPr="005D4D25">
        <w:t xml:space="preserve"> but is not limited to SAR, MODIS/VIIR</w:t>
      </w:r>
      <w:r w:rsidR="00282900">
        <w:t>S</w:t>
      </w:r>
      <w:r w:rsidRPr="005D4D25">
        <w:t xml:space="preserve">, </w:t>
      </w:r>
      <w:r w:rsidR="00282900">
        <w:t>Landsat</w:t>
      </w:r>
      <w:r w:rsidRPr="005D4D25">
        <w:t>, and other mapping products which have all shown great value for both strategic planning and tactical response</w:t>
      </w:r>
      <w:r w:rsidR="00282900">
        <w:t xml:space="preserve"> and damage or exposure assessment</w:t>
      </w:r>
      <w:r w:rsidRPr="005D4D25">
        <w:t xml:space="preserve">. </w:t>
      </w:r>
      <w:r>
        <w:t>NASA</w:t>
      </w:r>
      <w:r w:rsidRPr="005D4D25">
        <w:t xml:space="preserve"> and </w:t>
      </w:r>
      <w:r>
        <w:t>their relevant</w:t>
      </w:r>
      <w:r w:rsidRPr="005D4D25">
        <w:t xml:space="preserve"> Disaster Respo</w:t>
      </w:r>
      <w:r>
        <w:t>nse Coordinators, as well as their</w:t>
      </w:r>
      <w:r w:rsidRPr="005D4D25">
        <w:t xml:space="preserve"> flood product producers understand that future research and </w:t>
      </w:r>
      <w:r w:rsidR="00282900">
        <w:t>product development</w:t>
      </w:r>
      <w:r w:rsidRPr="005D4D25">
        <w:t xml:space="preserve"> activities will require an integrated solution for </w:t>
      </w:r>
      <w:r w:rsidR="00282900">
        <w:t xml:space="preserve">better </w:t>
      </w:r>
      <w:r w:rsidRPr="005D4D25">
        <w:t>flood</w:t>
      </w:r>
      <w:r w:rsidR="00282900">
        <w:t xml:space="preserve"> risk management</w:t>
      </w:r>
      <w:r w:rsidRPr="005D4D25">
        <w:t xml:space="preserve">. </w:t>
      </w:r>
    </w:p>
    <w:p w14:paraId="70FC82C4" w14:textId="77777777" w:rsidR="004307E4" w:rsidRDefault="0006547C" w:rsidP="00E66A61">
      <w:pPr>
        <w:pStyle w:val="BodyRS12"/>
      </w:pPr>
      <w:r>
        <w:t xml:space="preserve">In this context, the theme and goal of this workshop is to look at </w:t>
      </w:r>
      <w:r w:rsidR="00E66A61" w:rsidRPr="00A20148">
        <w:rPr>
          <w:b/>
        </w:rPr>
        <w:t xml:space="preserve">coordinating </w:t>
      </w:r>
      <w:r w:rsidR="00282900">
        <w:rPr>
          <w:b/>
        </w:rPr>
        <w:t>efforts</w:t>
      </w:r>
      <w:r w:rsidR="00E66A61" w:rsidRPr="00A20148">
        <w:rPr>
          <w:b/>
        </w:rPr>
        <w:t xml:space="preserve"> </w:t>
      </w:r>
      <w:r w:rsidR="00282900">
        <w:rPr>
          <w:b/>
        </w:rPr>
        <w:t xml:space="preserve">for mapping global </w:t>
      </w:r>
      <w:r w:rsidR="00E66A61" w:rsidRPr="00A20148">
        <w:rPr>
          <w:b/>
        </w:rPr>
        <w:t>flood</w:t>
      </w:r>
      <w:r w:rsidR="00282900">
        <w:rPr>
          <w:b/>
        </w:rPr>
        <w:t xml:space="preserve"> risk, including vulnerability and exposure</w:t>
      </w:r>
      <w:r>
        <w:t>. S</w:t>
      </w:r>
      <w:r w:rsidR="00E66A61">
        <w:t xml:space="preserve">uch efforts </w:t>
      </w:r>
      <w:del w:id="198" w:author="Microsoft Office User" w:date="2018-05-04T10:43:00Z">
        <w:r w:rsidR="00E66A61" w:rsidDel="001173E0">
          <w:delText xml:space="preserve">and NASA </w:delText>
        </w:r>
      </w:del>
      <w:r w:rsidR="00E66A61">
        <w:t xml:space="preserve">should not be looking at </w:t>
      </w:r>
      <w:r w:rsidR="00E66A61" w:rsidRPr="005D4D25">
        <w:t>support</w:t>
      </w:r>
      <w:r w:rsidR="00E66A61">
        <w:t>ing</w:t>
      </w:r>
      <w:r w:rsidR="00E66A61" w:rsidRPr="005D4D25">
        <w:t xml:space="preserve"> single basin or regional capabilities that are not immediately globally extensible. R&amp;A and SERVIR do that</w:t>
      </w:r>
      <w:r w:rsidR="00E66A61">
        <w:t xml:space="preserve"> in a number of ways</w:t>
      </w:r>
      <w:r w:rsidR="00E66A61" w:rsidRPr="005D4D25">
        <w:t xml:space="preserve">, so </w:t>
      </w:r>
      <w:r w:rsidR="00E66A61">
        <w:t xml:space="preserve">a global </w:t>
      </w:r>
      <w:r w:rsidR="00282900">
        <w:t>effort</w:t>
      </w:r>
      <w:r w:rsidR="00E66A61" w:rsidRPr="005D4D25">
        <w:t xml:space="preserve"> </w:t>
      </w:r>
      <w:r w:rsidR="00E66A61">
        <w:t>should</w:t>
      </w:r>
      <w:r w:rsidR="00E66A61" w:rsidRPr="005D4D25">
        <w:t xml:space="preserve"> leverage those capabilities if and when they may be needed. </w:t>
      </w:r>
      <w:r w:rsidR="00E66A61">
        <w:t xml:space="preserve">It [a global </w:t>
      </w:r>
      <w:r w:rsidR="00282900">
        <w:t>effort</w:t>
      </w:r>
      <w:r w:rsidR="00E66A61">
        <w:t>] would</w:t>
      </w:r>
      <w:r w:rsidR="00E66A61" w:rsidRPr="005D4D25">
        <w:t xml:space="preserve"> also need to leverage and support </w:t>
      </w:r>
      <w:r w:rsidR="00E66A61">
        <w:t xml:space="preserve">ongoing international initiatives </w:t>
      </w:r>
      <w:r w:rsidR="00282900">
        <w:t xml:space="preserve">and programs such as Copernicus for instance, </w:t>
      </w:r>
      <w:r w:rsidR="00E66A61">
        <w:t xml:space="preserve">which has </w:t>
      </w:r>
      <w:del w:id="199" w:author="Microsoft Office User" w:date="2018-05-04T10:44:00Z">
        <w:r w:rsidR="00E66A61" w:rsidDel="001173E0">
          <w:delText xml:space="preserve">shown </w:delText>
        </w:r>
      </w:del>
      <w:ins w:id="200" w:author="Microsoft Office User" w:date="2018-05-04T10:44:00Z">
        <w:r w:rsidR="001173E0">
          <w:t xml:space="preserve">proven </w:t>
        </w:r>
      </w:ins>
      <w:r w:rsidR="00E66A61">
        <w:t>to be of great value</w:t>
      </w:r>
      <w:del w:id="201" w:author="Microsoft Office User" w:date="2018-05-04T10:44:00Z">
        <w:r w:rsidR="00E66A61" w:rsidDel="001173E0">
          <w:delText xml:space="preserve"> in </w:delText>
        </w:r>
        <w:r w:rsidR="00282900" w:rsidDel="001173E0">
          <w:delText>many</w:delText>
        </w:r>
        <w:r w:rsidR="00E66A61" w:rsidDel="001173E0">
          <w:delText xml:space="preserve"> cases</w:delText>
        </w:r>
      </w:del>
      <w:r w:rsidR="00E66A61">
        <w:t>.</w:t>
      </w:r>
      <w:r w:rsidR="00282900">
        <w:t xml:space="preserve"> Also, with the advent of new technologies, including small and mini satellites</w:t>
      </w:r>
      <w:ins w:id="202" w:author="Microsoft Office User" w:date="2018-05-04T10:46:00Z">
        <w:r w:rsidR="001173E0">
          <w:t xml:space="preserve"> (cube satellites)</w:t>
        </w:r>
      </w:ins>
      <w:r w:rsidR="00282900">
        <w:t xml:space="preserve"> as well as</w:t>
      </w:r>
      <w:ins w:id="203" w:author="Microsoft Office User" w:date="2018-05-04T10:45:00Z">
        <w:r w:rsidR="001173E0">
          <w:t xml:space="preserve"> </w:t>
        </w:r>
        <w:r w:rsidR="001173E0" w:rsidRPr="001173E0">
          <w:t>Unmanned Aerial Vehicle</w:t>
        </w:r>
        <w:r w:rsidR="001173E0">
          <w:t>s</w:t>
        </w:r>
      </w:ins>
      <w:r w:rsidR="00282900">
        <w:t xml:space="preserve"> </w:t>
      </w:r>
      <w:ins w:id="204" w:author="Microsoft Office User" w:date="2018-05-04T10:45:00Z">
        <w:r w:rsidR="001173E0">
          <w:t>(</w:t>
        </w:r>
      </w:ins>
      <w:r w:rsidR="00282900">
        <w:t>UAVs</w:t>
      </w:r>
      <w:ins w:id="205" w:author="Microsoft Office User" w:date="2018-05-04T10:45:00Z">
        <w:r w:rsidR="001173E0">
          <w:t>; like drones)</w:t>
        </w:r>
      </w:ins>
      <w:r w:rsidR="00282900">
        <w:t xml:space="preserve"> and the use of social media streams (e.g. Twitter) and citizen science, the workshop will also include important actors in those arenas (e.g. Planet).</w:t>
      </w:r>
      <w:r w:rsidR="00E66A61">
        <w:t xml:space="preserve"> </w:t>
      </w:r>
    </w:p>
    <w:p w14:paraId="22317C09" w14:textId="77777777" w:rsidR="004307E4" w:rsidRDefault="00E66A61" w:rsidP="00E66A61">
      <w:pPr>
        <w:pStyle w:val="BodyRS12"/>
      </w:pPr>
      <w:r>
        <w:t xml:space="preserve">In this context, </w:t>
      </w:r>
      <w:r w:rsidR="004307E4">
        <w:t>the proposed workshop will</w:t>
      </w:r>
      <w:del w:id="206" w:author="Microsoft Office User" w:date="2018-05-04T10:46:00Z">
        <w:r w:rsidR="004307E4" w:rsidDel="001173E0">
          <w:delText xml:space="preserve"> be</w:delText>
        </w:r>
      </w:del>
      <w:r w:rsidR="004307E4">
        <w:t xml:space="preserve"> addres</w:t>
      </w:r>
      <w:ins w:id="207" w:author="Microsoft Office User" w:date="2018-05-04T10:46:00Z">
        <w:r w:rsidR="001173E0">
          <w:t>s</w:t>
        </w:r>
      </w:ins>
      <w:del w:id="208" w:author="Microsoft Office User" w:date="2018-05-04T10:46:00Z">
        <w:r w:rsidR="004307E4" w:rsidDel="001173E0">
          <w:delText>sing</w:delText>
        </w:r>
      </w:del>
      <w:r w:rsidR="004307E4">
        <w:t xml:space="preserve"> the following points as a primary objective in order to start formalizing</w:t>
      </w:r>
      <w:r w:rsidR="00282900">
        <w:t xml:space="preserve"> requirements for producing detailed global maps of flood risk</w:t>
      </w:r>
      <w:r w:rsidR="004307E4">
        <w:t>:</w:t>
      </w:r>
    </w:p>
    <w:p w14:paraId="5F702F39" w14:textId="77777777" w:rsidR="004307E4" w:rsidRDefault="005D3188" w:rsidP="004307E4">
      <w:pPr>
        <w:pStyle w:val="BodyRS12"/>
        <w:numPr>
          <w:ilvl w:val="0"/>
          <w:numId w:val="46"/>
        </w:numPr>
      </w:pPr>
      <w:commentRangeStart w:id="209"/>
      <w:r>
        <w:t>D</w:t>
      </w:r>
      <w:r w:rsidR="00E66A61" w:rsidRPr="005D4D25">
        <w:t>evelop</w:t>
      </w:r>
      <w:r w:rsidR="00282900">
        <w:t xml:space="preserve"> requirements (and possibly standards) for Earth Observation (EO)</w:t>
      </w:r>
      <w:r w:rsidR="00F26A78">
        <w:t>-</w:t>
      </w:r>
      <w:r w:rsidR="00282900">
        <w:t xml:space="preserve"> and auxiliary data-based flood risk assessment at the global level</w:t>
      </w:r>
      <w:r w:rsidR="004307E4">
        <w:t>.</w:t>
      </w:r>
      <w:commentRangeEnd w:id="209"/>
      <w:r w:rsidR="00F94673">
        <w:rPr>
          <w:rStyle w:val="CommentReference"/>
          <w:bCs w:val="0"/>
        </w:rPr>
        <w:commentReference w:id="209"/>
      </w:r>
    </w:p>
    <w:p w14:paraId="6DD08242" w14:textId="77777777" w:rsidR="005D3188" w:rsidRDefault="005D3188" w:rsidP="001173E0">
      <w:pPr>
        <w:pStyle w:val="BodyRS12"/>
        <w:ind w:left="245" w:firstLine="0"/>
        <w:pPrChange w:id="210" w:author="Microsoft Office User" w:date="2018-05-04T10:48:00Z">
          <w:pPr>
            <w:pStyle w:val="BodyRS12"/>
            <w:numPr>
              <w:numId w:val="46"/>
            </w:numPr>
            <w:ind w:left="605" w:hanging="360"/>
          </w:pPr>
        </w:pPrChange>
      </w:pPr>
      <w:commentRangeStart w:id="211"/>
      <w:r>
        <w:lastRenderedPageBreak/>
        <w:t>Future AS Disasters solicitations from NASA should</w:t>
      </w:r>
      <w:r w:rsidRPr="005D4D25">
        <w:t xml:space="preserve"> be looking toward integrated or complim</w:t>
      </w:r>
      <w:r>
        <w:t xml:space="preserve">entary flood </w:t>
      </w:r>
      <w:r w:rsidR="00F26A78">
        <w:t>risk</w:t>
      </w:r>
      <w:r>
        <w:t xml:space="preserve"> proposals</w:t>
      </w:r>
      <w:r w:rsidRPr="005D4D25">
        <w:t> </w:t>
      </w:r>
      <w:r>
        <w:t>that will be sustainable for the NASA AS Disasters</w:t>
      </w:r>
      <w:r w:rsidRPr="005D4D25">
        <w:t xml:space="preserve"> program or fully transitionable to outside operations.</w:t>
      </w:r>
      <w:r w:rsidR="00F26A78">
        <w:t xml:space="preserve"> This has </w:t>
      </w:r>
      <w:r w:rsidR="00F26A78" w:rsidRPr="00F26A78">
        <w:rPr>
          <w:b/>
        </w:rPr>
        <w:t xml:space="preserve">already </w:t>
      </w:r>
      <w:r w:rsidR="00F26A78">
        <w:t xml:space="preserve">been </w:t>
      </w:r>
      <w:r w:rsidR="00F26A78" w:rsidRPr="00F26A78">
        <w:rPr>
          <w:b/>
        </w:rPr>
        <w:t>initiated with the ROSES 18 A-37 call for proposals</w:t>
      </w:r>
      <w:r w:rsidR="00F26A78" w:rsidRPr="00F26A78">
        <w:t>.</w:t>
      </w:r>
      <w:r w:rsidRPr="005D4D25">
        <w:t xml:space="preserve"> </w:t>
      </w:r>
    </w:p>
    <w:p w14:paraId="73221509" w14:textId="77777777" w:rsidR="00E66A61" w:rsidRDefault="00E66A61" w:rsidP="001173E0">
      <w:pPr>
        <w:pStyle w:val="BodyRS12"/>
        <w:pPrChange w:id="212" w:author="Microsoft Office User" w:date="2018-05-04T10:48:00Z">
          <w:pPr>
            <w:pStyle w:val="BodyRS12"/>
            <w:numPr>
              <w:numId w:val="46"/>
            </w:numPr>
            <w:ind w:left="605" w:hanging="360"/>
          </w:pPr>
        </w:pPrChange>
      </w:pPr>
      <w:r>
        <w:t>Furthermore, there should also be an attempt to</w:t>
      </w:r>
      <w:r w:rsidRPr="005D4D25">
        <w:t xml:space="preserve"> build this into the hydrology </w:t>
      </w:r>
      <w:r w:rsidR="00064622">
        <w:t xml:space="preserve">and socio-economic research </w:t>
      </w:r>
      <w:r w:rsidRPr="005D4D25">
        <w:t>strength</w:t>
      </w:r>
      <w:r w:rsidR="00064622">
        <w:t>s</w:t>
      </w:r>
      <w:r w:rsidRPr="005D4D25">
        <w:t xml:space="preserve"> at the NASA centers</w:t>
      </w:r>
      <w:r w:rsidR="000D1548">
        <w:t xml:space="preserve"> (for example SEDAC)</w:t>
      </w:r>
      <w:r>
        <w:t>, which</w:t>
      </w:r>
      <w:r w:rsidRPr="005D4D25">
        <w:t xml:space="preserve"> will require discussions</w:t>
      </w:r>
      <w:r>
        <w:t xml:space="preserve"> with relevant PIs</w:t>
      </w:r>
      <w:r w:rsidRPr="005D4D25">
        <w:t xml:space="preserve">, and </w:t>
      </w:r>
      <w:r>
        <w:t>initiative leads.</w:t>
      </w:r>
      <w:commentRangeEnd w:id="211"/>
      <w:r w:rsidR="001173E0">
        <w:rPr>
          <w:rStyle w:val="CommentReference"/>
          <w:bCs w:val="0"/>
        </w:rPr>
        <w:commentReference w:id="211"/>
      </w:r>
    </w:p>
    <w:p w14:paraId="7D8DEC3B" w14:textId="77777777" w:rsidR="001F5405" w:rsidRDefault="00F94673" w:rsidP="001F5405">
      <w:pPr>
        <w:pStyle w:val="BodyRS12"/>
      </w:pPr>
      <w:ins w:id="213" w:author="Microsoft Office User" w:date="2018-05-04T10:50:00Z">
        <w:r>
          <w:t xml:space="preserve">Many </w:t>
        </w:r>
      </w:ins>
      <w:ins w:id="214" w:author="Microsoft Office User" w:date="2018-05-04T10:51:00Z">
        <w:r>
          <w:t xml:space="preserve">flood related </w:t>
        </w:r>
      </w:ins>
      <w:ins w:id="215" w:author="Microsoft Office User" w:date="2018-05-04T10:50:00Z">
        <w:r>
          <w:t xml:space="preserve">actors, including </w:t>
        </w:r>
      </w:ins>
      <w:r w:rsidR="001F5405">
        <w:t xml:space="preserve">NASA </w:t>
      </w:r>
      <w:del w:id="216" w:author="Microsoft Office User" w:date="2018-05-04T10:51:00Z">
        <w:r w:rsidR="001F5405" w:rsidDel="00F94673">
          <w:delText xml:space="preserve">and many others </w:delText>
        </w:r>
      </w:del>
      <w:r w:rsidR="001F5405">
        <w:t xml:space="preserve">are </w:t>
      </w:r>
      <w:del w:id="217" w:author="Microsoft Office User" w:date="2018-05-04T10:51:00Z">
        <w:r w:rsidR="001F5405" w:rsidDel="00F94673">
          <w:delText xml:space="preserve">also </w:delText>
        </w:r>
      </w:del>
      <w:r w:rsidR="001F5405">
        <w:t xml:space="preserve">members of the Global Flood Partnership, an international community of stakeholders and scientist as well as many others with a common interest in flooding. We </w:t>
      </w:r>
      <w:del w:id="218" w:author="Microsoft Office User" w:date="2018-05-04T10:51:00Z">
        <w:r w:rsidR="001F5405" w:rsidDel="00F94673">
          <w:delText>would like</w:delText>
        </w:r>
      </w:del>
      <w:ins w:id="219" w:author="Microsoft Office User" w:date="2018-05-04T10:51:00Z">
        <w:r>
          <w:t>propose</w:t>
        </w:r>
      </w:ins>
      <w:r w:rsidR="001F5405">
        <w:t xml:space="preserve"> to use the GFP annual meeting </w:t>
      </w:r>
      <w:del w:id="220" w:author="Microsoft Office User" w:date="2018-05-04T10:52:00Z">
        <w:r w:rsidR="001F5405" w:rsidDel="00F94673">
          <w:delText xml:space="preserve">next </w:delText>
        </w:r>
      </w:del>
      <w:ins w:id="221" w:author="Microsoft Office User" w:date="2018-05-04T10:52:00Z">
        <w:r>
          <w:t xml:space="preserve">of 2019 </w:t>
        </w:r>
      </w:ins>
      <w:del w:id="222" w:author="Microsoft Office User" w:date="2018-05-04T10:52:00Z">
        <w:r w:rsidR="001F5405" w:rsidDel="00F94673">
          <w:delText xml:space="preserve">year </w:delText>
        </w:r>
      </w:del>
      <w:r w:rsidR="001F5405">
        <w:t xml:space="preserve">to report back the workshop findings as well as using </w:t>
      </w:r>
      <w:ins w:id="223" w:author="Microsoft Office User" w:date="2018-05-04T10:59:00Z">
        <w:r>
          <w:t xml:space="preserve">the </w:t>
        </w:r>
      </w:ins>
      <w:r w:rsidR="001F5405">
        <w:t>GFP platform this year to announce th</w:t>
      </w:r>
      <w:ins w:id="224" w:author="Microsoft Office User" w:date="2018-05-04T10:52:00Z">
        <w:r>
          <w:t xml:space="preserve">e workshop </w:t>
        </w:r>
      </w:ins>
      <w:del w:id="225" w:author="Microsoft Office User" w:date="2018-05-04T10:52:00Z">
        <w:r w:rsidR="001F5405" w:rsidDel="00F94673">
          <w:delText xml:space="preserve">e meeting </w:delText>
        </w:r>
      </w:del>
      <w:r w:rsidR="001F5405">
        <w:t xml:space="preserve">to </w:t>
      </w:r>
      <w:del w:id="226" w:author="Microsoft Office User" w:date="2018-05-04T10:53:00Z">
        <w:r w:rsidR="001F5405" w:rsidDel="00F94673">
          <w:delText xml:space="preserve">get </w:delText>
        </w:r>
      </w:del>
      <w:ins w:id="227" w:author="Microsoft Office User" w:date="2018-05-04T10:53:00Z">
        <w:r>
          <w:t xml:space="preserve">invite </w:t>
        </w:r>
      </w:ins>
      <w:r w:rsidR="001F5405">
        <w:t>potential participants.</w:t>
      </w:r>
    </w:p>
    <w:p w14:paraId="48AC9E47" w14:textId="77777777" w:rsidR="00E32A6D" w:rsidRDefault="00851A30" w:rsidP="00413839">
      <w:pPr>
        <w:pStyle w:val="Heading2"/>
      </w:pPr>
      <w:bookmarkStart w:id="228" w:name="_Toc513157914"/>
      <w:r>
        <w:t>Workshop Agenda</w:t>
      </w:r>
      <w:bookmarkEnd w:id="228"/>
    </w:p>
    <w:p w14:paraId="2140D399" w14:textId="77777777" w:rsidR="0083799C" w:rsidRDefault="0083799C" w:rsidP="003471C3">
      <w:pPr>
        <w:pStyle w:val="BodyRS12"/>
      </w:pPr>
      <w:bookmarkStart w:id="229" w:name="OLE_LINK57"/>
      <w:bookmarkStart w:id="230" w:name="OLE_LINK58"/>
      <w:r>
        <w:rPr>
          <w:i/>
          <w:iCs/>
        </w:rPr>
        <w:t xml:space="preserve">NASA is the primary sponsor of the workshop. </w:t>
      </w:r>
      <w:r>
        <w:t>The workshop will be moderately small (</w:t>
      </w:r>
      <w:r w:rsidR="00B11C85" w:rsidRPr="0079160B">
        <w:t>see list of participants, Section 1.5.2</w:t>
      </w:r>
      <w:r>
        <w:t xml:space="preserve">) and will include a combination of key invited participants and other interested experts selected from NASA’s “expert pool” as mentioned earlier. A small core of the participants will be funded by this project, while the majority will </w:t>
      </w:r>
      <w:ins w:id="231" w:author="Microsoft Office User" w:date="2018-05-04T11:00:00Z">
        <w:r w:rsidR="00D3635F">
          <w:t xml:space="preserve">have to </w:t>
        </w:r>
      </w:ins>
      <w:r>
        <w:t xml:space="preserve">use </w:t>
      </w:r>
      <w:del w:id="232" w:author="Microsoft Office User" w:date="2018-05-04T11:01:00Z">
        <w:r w:rsidDel="00D3635F">
          <w:delText xml:space="preserve">other </w:delText>
        </w:r>
      </w:del>
      <w:ins w:id="233" w:author="Microsoft Office User" w:date="2018-05-04T11:01:00Z">
        <w:r w:rsidR="00D3635F">
          <w:t>alternative re</w:t>
        </w:r>
      </w:ins>
      <w:r>
        <w:t xml:space="preserve">sources to </w:t>
      </w:r>
      <w:del w:id="234" w:author="Microsoft Office User" w:date="2018-05-04T11:00:00Z">
        <w:r w:rsidR="003471C3" w:rsidDel="00D3635F">
          <w:delText xml:space="preserve">pay </w:delText>
        </w:r>
      </w:del>
      <w:ins w:id="235" w:author="Microsoft Office User" w:date="2018-05-04T11:00:00Z">
        <w:r w:rsidR="00D3635F">
          <w:t xml:space="preserve">cover </w:t>
        </w:r>
      </w:ins>
      <w:ins w:id="236" w:author="Microsoft Office User" w:date="2018-05-04T11:01:00Z">
        <w:r w:rsidR="00D3635F">
          <w:t xml:space="preserve">their </w:t>
        </w:r>
      </w:ins>
      <w:del w:id="237" w:author="Microsoft Office User" w:date="2018-05-04T11:00:00Z">
        <w:r w:rsidR="003471C3" w:rsidDel="00D3635F">
          <w:delText>for the travel</w:delText>
        </w:r>
      </w:del>
      <w:ins w:id="238" w:author="Microsoft Office User" w:date="2018-05-04T11:00:00Z">
        <w:r w:rsidR="00D3635F">
          <w:t>meeting expenses</w:t>
        </w:r>
      </w:ins>
      <w:r w:rsidR="003471C3">
        <w:t xml:space="preserve">. </w:t>
      </w:r>
      <w:r w:rsidR="003471C3" w:rsidRPr="003B5041">
        <w:t>Due to the shortness of planning time</w:t>
      </w:r>
      <w:r w:rsidR="003471C3">
        <w:t xml:space="preserve"> (see Section 1.4)</w:t>
      </w:r>
      <w:r w:rsidR="003471C3" w:rsidRPr="003B5041">
        <w:t xml:space="preserve">, </w:t>
      </w:r>
      <w:ins w:id="239" w:author="Microsoft Office User" w:date="2018-05-04T11:02:00Z">
        <w:r w:rsidR="00D3635F">
          <w:t xml:space="preserve">participation of </w:t>
        </w:r>
      </w:ins>
      <w:del w:id="240" w:author="Microsoft Office User" w:date="2018-05-04T11:01:00Z">
        <w:r w:rsidR="003471C3" w:rsidRPr="003B5041" w:rsidDel="00D3635F">
          <w:delText xml:space="preserve">it </w:delText>
        </w:r>
      </w:del>
      <w:ins w:id="241" w:author="Microsoft Office User" w:date="2018-05-04T11:01:00Z">
        <w:r w:rsidR="00D3635F">
          <w:t>the proposed workshop</w:t>
        </w:r>
        <w:r w:rsidR="00D3635F" w:rsidRPr="003B5041">
          <w:t xml:space="preserve"> </w:t>
        </w:r>
      </w:ins>
      <w:r w:rsidR="003471C3" w:rsidRPr="003B5041">
        <w:t>will be by invitation only</w:t>
      </w:r>
      <w:r w:rsidR="003471C3">
        <w:t xml:space="preserve"> (see Section 1.5)</w:t>
      </w:r>
      <w:r w:rsidR="002A782C">
        <w:t xml:space="preserve">. </w:t>
      </w:r>
      <w:ins w:id="242" w:author="Microsoft Office User" w:date="2018-05-04T11:04:00Z">
        <w:r w:rsidR="00D3635F">
          <w:t xml:space="preserve">From budgetary reasons, </w:t>
        </w:r>
      </w:ins>
      <w:ins w:id="243" w:author="Microsoft Office User" w:date="2018-05-04T11:06:00Z">
        <w:r w:rsidR="00D3635F">
          <w:t>we propose</w:t>
        </w:r>
      </w:ins>
      <w:ins w:id="244" w:author="Microsoft Office User" w:date="2018-05-04T11:03:00Z">
        <w:r w:rsidR="00D3635F">
          <w:t xml:space="preserve"> to </w:t>
        </w:r>
      </w:ins>
      <w:ins w:id="245" w:author="Microsoft Office User" w:date="2018-05-04T11:05:00Z">
        <w:r w:rsidR="00D3635F">
          <w:t>host</w:t>
        </w:r>
      </w:ins>
      <w:ins w:id="246" w:author="Microsoft Office User" w:date="2018-05-04T11:03:00Z">
        <w:r w:rsidR="00D3635F">
          <w:t xml:space="preserve"> the </w:t>
        </w:r>
      </w:ins>
      <w:ins w:id="247" w:author="Microsoft Office User" w:date="2018-05-04T11:04:00Z">
        <w:r w:rsidR="00D3635F">
          <w:t>workshop</w:t>
        </w:r>
      </w:ins>
      <w:ins w:id="248" w:author="Microsoft Office User" w:date="2018-05-04T11:03:00Z">
        <w:r w:rsidR="00D3635F">
          <w:t xml:space="preserve"> </w:t>
        </w:r>
      </w:ins>
      <w:ins w:id="249" w:author="Microsoft Office User" w:date="2018-05-04T11:05:00Z">
        <w:r w:rsidR="00D3635F">
          <w:t>somewh</w:t>
        </w:r>
      </w:ins>
      <w:ins w:id="250" w:author="Microsoft Office User" w:date="2018-05-04T11:06:00Z">
        <w:r w:rsidR="00D3635F">
          <w:t>at</w:t>
        </w:r>
      </w:ins>
      <w:ins w:id="251" w:author="Microsoft Office User" w:date="2018-05-04T11:05:00Z">
        <w:r w:rsidR="00D3635F">
          <w:t xml:space="preserve"> </w:t>
        </w:r>
      </w:ins>
      <w:ins w:id="252" w:author="Microsoft Office User" w:date="2018-05-04T11:03:00Z">
        <w:r w:rsidR="00D3635F">
          <w:t xml:space="preserve">central in the USA to reduce travel time </w:t>
        </w:r>
      </w:ins>
      <w:ins w:id="253" w:author="Microsoft Office User" w:date="2018-05-04T11:05:00Z">
        <w:r w:rsidR="00D3635F">
          <w:t xml:space="preserve">and expenses </w:t>
        </w:r>
      </w:ins>
      <w:ins w:id="254" w:author="Microsoft Office User" w:date="2018-05-04T11:03:00Z">
        <w:r w:rsidR="00D3635F">
          <w:t xml:space="preserve">for participants </w:t>
        </w:r>
      </w:ins>
      <w:ins w:id="255" w:author="Microsoft Office User" w:date="2018-05-04T11:07:00Z">
        <w:r w:rsidR="00D3635F">
          <w:t>of</w:t>
        </w:r>
      </w:ins>
      <w:ins w:id="256" w:author="Microsoft Office User" w:date="2018-05-04T11:03:00Z">
        <w:r w:rsidR="00D3635F">
          <w:t xml:space="preserve"> both </w:t>
        </w:r>
      </w:ins>
      <w:ins w:id="257" w:author="Microsoft Office User" w:date="2018-05-04T11:07:00Z">
        <w:r w:rsidR="00D3635F">
          <w:t xml:space="preserve">USA </w:t>
        </w:r>
      </w:ins>
      <w:ins w:id="258" w:author="Microsoft Office User" w:date="2018-05-04T11:03:00Z">
        <w:r w:rsidR="00D3635F">
          <w:t>coasts</w:t>
        </w:r>
      </w:ins>
      <w:ins w:id="259" w:author="Microsoft Office User" w:date="2018-05-04T11:06:00Z">
        <w:r w:rsidR="00D3635F">
          <w:t xml:space="preserve"> </w:t>
        </w:r>
      </w:ins>
      <w:del w:id="260" w:author="Microsoft Office User" w:date="2018-05-04T11:05:00Z">
        <w:r w:rsidR="002A782C" w:rsidDel="00D3635F">
          <w:delText>There is also a</w:delText>
        </w:r>
        <w:r w:rsidR="003471C3" w:rsidRPr="003B5041" w:rsidDel="00D3635F">
          <w:delText xml:space="preserve"> need to convene </w:delText>
        </w:r>
      </w:del>
      <w:del w:id="261" w:author="Microsoft Office User" w:date="2018-05-04T11:02:00Z">
        <w:r w:rsidR="003471C3" w:rsidRPr="003B5041" w:rsidDel="00D3635F">
          <w:delText xml:space="preserve">it </w:delText>
        </w:r>
      </w:del>
      <w:del w:id="262" w:author="Microsoft Office User" w:date="2018-05-04T11:05:00Z">
        <w:r w:rsidR="003471C3" w:rsidRPr="003B5041" w:rsidDel="00D3635F">
          <w:delText>at a location</w:delText>
        </w:r>
        <w:r w:rsidR="003471C3" w:rsidDel="00D3635F">
          <w:delText xml:space="preserve"> </w:delText>
        </w:r>
      </w:del>
      <w:r w:rsidR="003471C3">
        <w:t>(see Section 1.4)</w:t>
      </w:r>
      <w:ins w:id="263" w:author="Microsoft Office User" w:date="2018-05-04T11:07:00Z">
        <w:r w:rsidR="00D3635F">
          <w:t xml:space="preserve">. </w:t>
        </w:r>
      </w:ins>
      <w:ins w:id="264" w:author="Microsoft Office User" w:date="2018-05-04T11:08:00Z">
        <w:r w:rsidR="00D3635F">
          <w:t xml:space="preserve">That would also </w:t>
        </w:r>
      </w:ins>
      <w:ins w:id="265" w:author="Microsoft Office User" w:date="2018-05-04T11:09:00Z">
        <w:r w:rsidR="00D3635F">
          <w:t>minimalize costs for</w:t>
        </w:r>
      </w:ins>
      <w:ins w:id="266" w:author="Microsoft Office User" w:date="2018-05-04T11:08:00Z">
        <w:r w:rsidR="00D3635F">
          <w:t xml:space="preserve"> </w:t>
        </w:r>
      </w:ins>
      <w:del w:id="267" w:author="Microsoft Office User" w:date="2018-05-04T11:09:00Z">
        <w:r w:rsidR="003471C3" w:rsidRPr="003B5041" w:rsidDel="00D3635F">
          <w:delText xml:space="preserve"> that alr</w:delText>
        </w:r>
        <w:r w:rsidR="003471C3" w:rsidDel="00D3635F">
          <w:delText xml:space="preserve">eady has </w:delText>
        </w:r>
      </w:del>
      <w:r w:rsidR="003471C3">
        <w:t xml:space="preserve">a critical mass of NASA </w:t>
      </w:r>
      <w:r w:rsidR="003471C3" w:rsidRPr="003B5041">
        <w:t xml:space="preserve">flood researchers, experts and </w:t>
      </w:r>
      <w:r w:rsidR="003471C3">
        <w:t>stakeholders</w:t>
      </w:r>
      <w:ins w:id="268" w:author="Microsoft Office User" w:date="2018-05-04T11:09:00Z">
        <w:r w:rsidR="00D3635F">
          <w:t xml:space="preserve"> that is </w:t>
        </w:r>
        <w:r w:rsidR="000143CF">
          <w:t xml:space="preserve">stationed in the close </w:t>
        </w:r>
      </w:ins>
      <w:ins w:id="269" w:author="Microsoft Office User" w:date="2018-05-04T11:10:00Z">
        <w:r w:rsidR="000143CF" w:rsidRPr="000143CF">
          <w:t>vicinity</w:t>
        </w:r>
        <w:r w:rsidR="000143CF">
          <w:t xml:space="preserve"> </w:t>
        </w:r>
      </w:ins>
      <w:ins w:id="270" w:author="Microsoft Office User" w:date="2018-05-04T11:09:00Z">
        <w:r w:rsidR="000143CF">
          <w:t>of the proposed location</w:t>
        </w:r>
      </w:ins>
      <w:r w:rsidR="003471C3">
        <w:t>.</w:t>
      </w:r>
    </w:p>
    <w:p w14:paraId="4F026B33" w14:textId="77777777" w:rsidR="008626A9" w:rsidRPr="008626A9" w:rsidRDefault="008626A9" w:rsidP="008626A9">
      <w:pPr>
        <w:pStyle w:val="BodyRS12"/>
      </w:pPr>
      <w:r w:rsidRPr="008626A9">
        <w:t>The workshop i</w:t>
      </w:r>
      <w:r w:rsidR="002A782C">
        <w:t>s designed to continue for 2.5</w:t>
      </w:r>
      <w:r w:rsidRPr="008626A9">
        <w:t xml:space="preserve"> days. Presentations on the</w:t>
      </w:r>
      <w:r w:rsidR="00885241">
        <w:t xml:space="preserve"> first morning will</w:t>
      </w:r>
      <w:r w:rsidR="00214036">
        <w:t xml:space="preserve"> focus on </w:t>
      </w:r>
      <w:del w:id="271" w:author="Microsoft Office User" w:date="2018-05-04T11:10:00Z">
        <w:r w:rsidR="00214036" w:rsidDel="000143CF">
          <w:delText xml:space="preserve">presenting </w:delText>
        </w:r>
      </w:del>
      <w:ins w:id="272" w:author="Microsoft Office User" w:date="2018-05-04T11:10:00Z">
        <w:r w:rsidR="000143CF">
          <w:t xml:space="preserve">state of the art </w:t>
        </w:r>
      </w:ins>
      <w:del w:id="273" w:author="Microsoft Office User" w:date="2018-05-04T11:11:00Z">
        <w:r w:rsidR="00214036" w:rsidDel="000143CF">
          <w:delText xml:space="preserve">the various existing </w:delText>
        </w:r>
      </w:del>
      <w:r w:rsidR="00214036">
        <w:t>(NASA and non-NASA)</w:t>
      </w:r>
      <w:r w:rsidR="00885241">
        <w:t xml:space="preserve"> </w:t>
      </w:r>
      <w:r w:rsidR="00214036">
        <w:t xml:space="preserve">flood </w:t>
      </w:r>
      <w:r w:rsidR="000D1548">
        <w:t>risk datasets focusing on vulnerability and exposure</w:t>
      </w:r>
      <w:r w:rsidR="00214036">
        <w:t>, associated impacts,</w:t>
      </w:r>
      <w:r w:rsidRPr="008626A9">
        <w:t xml:space="preserve"> existing methods</w:t>
      </w:r>
      <w:r w:rsidR="00214036">
        <w:t xml:space="preserve"> and issues/limitations</w:t>
      </w:r>
      <w:r w:rsidR="000D1548">
        <w:t xml:space="preserve">, and </w:t>
      </w:r>
      <w:ins w:id="274" w:author="Microsoft Office User" w:date="2018-05-04T11:13:00Z">
        <w:r w:rsidR="000143CF">
          <w:t xml:space="preserve">will </w:t>
        </w:r>
      </w:ins>
      <w:r w:rsidR="000D1548">
        <w:t>also</w:t>
      </w:r>
      <w:ins w:id="275" w:author="Microsoft Office User" w:date="2018-05-04T11:13:00Z">
        <w:r w:rsidR="000143CF">
          <w:t xml:space="preserve"> include</w:t>
        </w:r>
      </w:ins>
      <w:r w:rsidR="000D1548">
        <w:t xml:space="preserve"> existing </w:t>
      </w:r>
      <w:ins w:id="276" w:author="Microsoft Office User" w:date="2018-05-04T11:11:00Z">
        <w:r w:rsidR="000143CF">
          <w:t xml:space="preserve">new </w:t>
        </w:r>
      </w:ins>
      <w:r w:rsidR="000D1548">
        <w:t>initiatives</w:t>
      </w:r>
      <w:r w:rsidRPr="008626A9">
        <w:t xml:space="preserve">. The afternoon </w:t>
      </w:r>
      <w:r w:rsidR="005529DF">
        <w:t xml:space="preserve">will </w:t>
      </w:r>
      <w:del w:id="277" w:author="Microsoft Office User" w:date="2018-05-04T11:11:00Z">
        <w:r w:rsidR="005529DF" w:rsidDel="000143CF">
          <w:delText xml:space="preserve">present </w:delText>
        </w:r>
      </w:del>
      <w:ins w:id="278" w:author="Microsoft Office User" w:date="2018-05-04T11:11:00Z">
        <w:r w:rsidR="000143CF">
          <w:t xml:space="preserve">be reserved to present and discuss </w:t>
        </w:r>
      </w:ins>
      <w:r w:rsidR="005529DF">
        <w:t xml:space="preserve">the needs and wishes from the </w:t>
      </w:r>
      <w:r w:rsidR="000D1548">
        <w:t>various stakeholders</w:t>
      </w:r>
      <w:r w:rsidR="005529DF">
        <w:t xml:space="preserve"> and</w:t>
      </w:r>
      <w:r w:rsidRPr="008626A9">
        <w:t xml:space="preserve"> </w:t>
      </w:r>
      <w:del w:id="279" w:author="Microsoft Office User" w:date="2018-05-04T11:11:00Z">
        <w:r w:rsidR="00214036" w:rsidDel="000143CF">
          <w:delText xml:space="preserve">discuss </w:delText>
        </w:r>
      </w:del>
      <w:r w:rsidR="00214036">
        <w:t xml:space="preserve">how to address current issues </w:t>
      </w:r>
      <w:r w:rsidR="005529DF">
        <w:t>of</w:t>
      </w:r>
      <w:r w:rsidR="00214036">
        <w:t xml:space="preserve"> systems and </w:t>
      </w:r>
      <w:ins w:id="280" w:author="Microsoft Office User" w:date="2018-05-04T11:12:00Z">
        <w:r w:rsidR="000143CF">
          <w:t xml:space="preserve">brainstorm about potential </w:t>
        </w:r>
      </w:ins>
      <w:del w:id="281" w:author="Microsoft Office User" w:date="2018-05-04T11:12:00Z">
        <w:r w:rsidR="00214036" w:rsidDel="000143CF">
          <w:delText xml:space="preserve">lay out </w:delText>
        </w:r>
      </w:del>
      <w:r w:rsidR="00214036">
        <w:t>future system</w:t>
      </w:r>
      <w:ins w:id="282" w:author="Microsoft Office User" w:date="2018-05-04T11:12:00Z">
        <w:r w:rsidR="000143CF">
          <w:t>s</w:t>
        </w:r>
      </w:ins>
      <w:r w:rsidR="000D1548">
        <w:t xml:space="preserve"> and data collection</w:t>
      </w:r>
      <w:r w:rsidR="00214036">
        <w:t xml:space="preserve"> coordination</w:t>
      </w:r>
      <w:r w:rsidRPr="008626A9">
        <w:t xml:space="preserve">. </w:t>
      </w:r>
    </w:p>
    <w:p w14:paraId="2AD75C78" w14:textId="77777777" w:rsidR="005529DF" w:rsidRDefault="008626A9" w:rsidP="008626A9">
      <w:pPr>
        <w:pStyle w:val="BodyRS12"/>
      </w:pPr>
      <w:r w:rsidRPr="008626A9">
        <w:t xml:space="preserve">The morning of </w:t>
      </w:r>
      <w:ins w:id="283" w:author="Microsoft Office User" w:date="2018-05-04T11:12:00Z">
        <w:r w:rsidR="000143CF">
          <w:t xml:space="preserve">the </w:t>
        </w:r>
      </w:ins>
      <w:del w:id="284" w:author="Microsoft Office User" w:date="2018-05-04T11:12:00Z">
        <w:r w:rsidRPr="008626A9" w:rsidDel="000143CF">
          <w:delText xml:space="preserve">day </w:delText>
        </w:r>
      </w:del>
      <w:r w:rsidRPr="008626A9">
        <w:t>2</w:t>
      </w:r>
      <w:ins w:id="285" w:author="Microsoft Office User" w:date="2018-05-04T11:12:00Z">
        <w:r w:rsidR="000143CF" w:rsidRPr="000143CF">
          <w:rPr>
            <w:vertAlign w:val="superscript"/>
            <w:rPrChange w:id="286" w:author="Microsoft Office User" w:date="2018-05-04T11:12:00Z">
              <w:rPr/>
            </w:rPrChange>
          </w:rPr>
          <w:t>nd</w:t>
        </w:r>
      </w:ins>
      <w:r w:rsidRPr="008626A9">
        <w:t xml:space="preserve"> </w:t>
      </w:r>
      <w:ins w:id="287" w:author="Microsoft Office User" w:date="2018-05-04T11:12:00Z">
        <w:r w:rsidR="000143CF">
          <w:t xml:space="preserve">day </w:t>
        </w:r>
      </w:ins>
      <w:r w:rsidRPr="008626A9">
        <w:t xml:space="preserve">will commence with summaries of the current state of </w:t>
      </w:r>
      <w:r w:rsidR="00214036">
        <w:t xml:space="preserve">(flood) </w:t>
      </w:r>
      <w:r w:rsidR="000D1548">
        <w:t>risk maps, revolving around Earth Observation</w:t>
      </w:r>
      <w:r w:rsidRPr="008626A9">
        <w:t xml:space="preserve"> </w:t>
      </w:r>
      <w:r w:rsidR="005529DF">
        <w:t xml:space="preserve">under the present setting of NASA AS, </w:t>
      </w:r>
      <w:r w:rsidRPr="008626A9">
        <w:t>presenting outstanding challenges and priorities. Specifically, we aim to make substantial progress in addressing the following three key questions:</w:t>
      </w:r>
    </w:p>
    <w:p w14:paraId="23033260" w14:textId="77777777" w:rsidR="005529DF" w:rsidRDefault="005529DF" w:rsidP="000143CF">
      <w:pPr>
        <w:pStyle w:val="BodyRS12"/>
        <w:numPr>
          <w:ilvl w:val="0"/>
          <w:numId w:val="51"/>
        </w:numPr>
        <w:pPrChange w:id="288" w:author="Microsoft Office User" w:date="2018-05-04T11:16:00Z">
          <w:pPr>
            <w:pStyle w:val="BodyRS12"/>
            <w:numPr>
              <w:numId w:val="46"/>
            </w:numPr>
            <w:ind w:left="605" w:hanging="360"/>
          </w:pPr>
        </w:pPrChange>
      </w:pPr>
      <w:commentRangeStart w:id="289"/>
      <w:r w:rsidRPr="0079160B">
        <w:t>What is the current</w:t>
      </w:r>
      <w:r w:rsidR="000D1548">
        <w:t xml:space="preserve"> status and state-of-the-art for mapping flood risk, exposure and vulnerability</w:t>
      </w:r>
      <w:r w:rsidRPr="0079160B">
        <w:t>?</w:t>
      </w:r>
      <w:commentRangeEnd w:id="289"/>
      <w:r w:rsidR="000143CF">
        <w:rPr>
          <w:rStyle w:val="CommentReference"/>
          <w:bCs w:val="0"/>
        </w:rPr>
        <w:commentReference w:id="289"/>
      </w:r>
    </w:p>
    <w:p w14:paraId="4CB04AFD" w14:textId="77777777" w:rsidR="000D1548" w:rsidRPr="0079160B" w:rsidRDefault="000D1548" w:rsidP="000143CF">
      <w:pPr>
        <w:pStyle w:val="BodyRS12"/>
        <w:numPr>
          <w:ilvl w:val="0"/>
          <w:numId w:val="51"/>
        </w:numPr>
        <w:pPrChange w:id="290" w:author="Microsoft Office User" w:date="2018-05-04T11:16:00Z">
          <w:pPr>
            <w:pStyle w:val="BodyRS12"/>
            <w:numPr>
              <w:numId w:val="46"/>
            </w:numPr>
            <w:ind w:left="605" w:hanging="360"/>
          </w:pPr>
        </w:pPrChange>
      </w:pPr>
      <w:r>
        <w:t>What is required to progress the state-of-the-art for achieving better, more actionable flood risk maps or indices at the global level with local impact assessment</w:t>
      </w:r>
    </w:p>
    <w:p w14:paraId="2239BC01" w14:textId="77777777" w:rsidR="005529DF" w:rsidRPr="0079160B" w:rsidRDefault="005529DF" w:rsidP="000143CF">
      <w:pPr>
        <w:pStyle w:val="BodyRS12"/>
        <w:numPr>
          <w:ilvl w:val="0"/>
          <w:numId w:val="51"/>
        </w:numPr>
        <w:pPrChange w:id="291" w:author="Microsoft Office User" w:date="2018-05-04T11:16:00Z">
          <w:pPr>
            <w:pStyle w:val="BodyRS12"/>
            <w:numPr>
              <w:numId w:val="46"/>
            </w:numPr>
            <w:ind w:left="605" w:hanging="360"/>
          </w:pPr>
        </w:pPrChange>
      </w:pPr>
      <w:r w:rsidRPr="0079160B">
        <w:t>What are the current three biggest challenges</w:t>
      </w:r>
      <w:ins w:id="292" w:author="Microsoft Office User" w:date="2018-05-04T11:14:00Z">
        <w:r w:rsidR="000143CF">
          <w:t xml:space="preserve"> in mapping flood risk, exposure and vulne</w:t>
        </w:r>
      </w:ins>
      <w:ins w:id="293" w:author="Microsoft Office User" w:date="2018-05-04T11:15:00Z">
        <w:r w:rsidR="000143CF">
          <w:t>r</w:t>
        </w:r>
      </w:ins>
      <w:ins w:id="294" w:author="Microsoft Office User" w:date="2018-05-04T11:14:00Z">
        <w:r w:rsidR="000143CF">
          <w:t>ability</w:t>
        </w:r>
      </w:ins>
      <w:r w:rsidRPr="0079160B">
        <w:t xml:space="preserve"> that need addressing?</w:t>
      </w:r>
    </w:p>
    <w:p w14:paraId="1BEE4204" w14:textId="77777777" w:rsidR="008626A9" w:rsidRPr="0079160B" w:rsidRDefault="005529DF" w:rsidP="000143CF">
      <w:pPr>
        <w:pStyle w:val="BodyRS12"/>
        <w:numPr>
          <w:ilvl w:val="0"/>
          <w:numId w:val="51"/>
        </w:numPr>
        <w:pPrChange w:id="295" w:author="Microsoft Office User" w:date="2018-05-04T11:16:00Z">
          <w:pPr>
            <w:pStyle w:val="BodyRS12"/>
            <w:numPr>
              <w:numId w:val="46"/>
            </w:numPr>
            <w:ind w:left="605" w:hanging="360"/>
          </w:pPr>
        </w:pPrChange>
      </w:pPr>
      <w:r w:rsidRPr="0079160B">
        <w:t>What needs to be done to overcome these challenges and allow</w:t>
      </w:r>
      <w:r w:rsidR="000D1548">
        <w:t xml:space="preserve"> a</w:t>
      </w:r>
      <w:r w:rsidRPr="0079160B">
        <w:t xml:space="preserve"> more coordinated global </w:t>
      </w:r>
      <w:r w:rsidR="000D1548">
        <w:t>effort</w:t>
      </w:r>
      <w:r w:rsidRPr="0079160B">
        <w:t xml:space="preserve"> (action</w:t>
      </w:r>
      <w:r w:rsidR="00866B4C" w:rsidRPr="0079160B">
        <w:t xml:space="preserve"> plan for next</w:t>
      </w:r>
      <w:r w:rsidR="0025027F" w:rsidRPr="0079160B">
        <w:t xml:space="preserve"> ROSES, etc</w:t>
      </w:r>
      <w:r w:rsidRPr="0079160B">
        <w:t>)</w:t>
      </w:r>
      <w:r w:rsidR="000D1548">
        <w:t>?</w:t>
      </w:r>
    </w:p>
    <w:p w14:paraId="1E674A27" w14:textId="77777777" w:rsidR="005529DF" w:rsidRDefault="005529DF" w:rsidP="00157ADF">
      <w:pPr>
        <w:pStyle w:val="BodyRS12"/>
      </w:pPr>
      <w:r>
        <w:t xml:space="preserve">The afternoon of day 2 will continue </w:t>
      </w:r>
      <w:commentRangeStart w:id="296"/>
      <w:r>
        <w:t xml:space="preserve">item 3 </w:t>
      </w:r>
      <w:commentRangeEnd w:id="296"/>
      <w:r w:rsidR="000143CF">
        <w:rPr>
          <w:rStyle w:val="CommentReference"/>
          <w:bCs w:val="0"/>
        </w:rPr>
        <w:commentReference w:id="296"/>
      </w:r>
      <w:r>
        <w:t>on the question list and define the action plan.</w:t>
      </w:r>
    </w:p>
    <w:p w14:paraId="7B948492" w14:textId="77777777" w:rsidR="00DB49F9" w:rsidRDefault="008626A9" w:rsidP="00157ADF">
      <w:pPr>
        <w:pStyle w:val="BodyRS12"/>
      </w:pPr>
      <w:r w:rsidRPr="008626A9">
        <w:lastRenderedPageBreak/>
        <w:t xml:space="preserve">The </w:t>
      </w:r>
      <w:r w:rsidR="005529DF">
        <w:t xml:space="preserve">morning of the </w:t>
      </w:r>
      <w:r w:rsidRPr="008626A9">
        <w:t xml:space="preserve">third day of the workshop will </w:t>
      </w:r>
      <w:r w:rsidR="005529DF">
        <w:t xml:space="preserve">recap the meeting and formalize an immediate action plan that can </w:t>
      </w:r>
      <w:r w:rsidRPr="008626A9">
        <w:t xml:space="preserve">address the </w:t>
      </w:r>
      <w:r w:rsidR="005529DF">
        <w:t>key challenges swiftly but sustainably</w:t>
      </w:r>
      <w:r w:rsidRPr="008626A9">
        <w:t xml:space="preserve">. </w:t>
      </w:r>
      <w:bookmarkEnd w:id="229"/>
      <w:bookmarkEnd w:id="230"/>
    </w:p>
    <w:p w14:paraId="0BAEBD0B" w14:textId="77777777" w:rsidR="00C92DE5" w:rsidRDefault="00C92DE5" w:rsidP="00157ADF">
      <w:pPr>
        <w:pStyle w:val="BodyRS12"/>
      </w:pPr>
      <w:r>
        <w:br w:type="page"/>
      </w:r>
      <w:r>
        <w:lastRenderedPageBreak/>
        <w:t>The preliminary workshop agenda is given below. Note that the chairs will be determined during the monthly or bi-weekly telecon meetings by the organizing committee.</w:t>
      </w:r>
    </w:p>
    <w:p w14:paraId="499706F8" w14:textId="77777777" w:rsidR="00D753FA" w:rsidRPr="004C59E5" w:rsidRDefault="00064BC7" w:rsidP="000A7F87">
      <w:pPr>
        <w:pStyle w:val="BodyRS12"/>
        <w:pBdr>
          <w:top w:val="single" w:sz="4" w:space="1" w:color="auto"/>
          <w:left w:val="single" w:sz="4" w:space="4" w:color="auto"/>
          <w:bottom w:val="single" w:sz="4" w:space="1" w:color="auto"/>
          <w:right w:val="single" w:sz="4" w:space="4" w:color="auto"/>
        </w:pBdr>
        <w:spacing w:before="80" w:line="240" w:lineRule="auto"/>
        <w:rPr>
          <w:b/>
          <w:sz w:val="20"/>
          <w:szCs w:val="20"/>
          <w:highlight w:val="yellow"/>
        </w:rPr>
      </w:pPr>
      <w:r w:rsidRPr="004C59E5">
        <w:rPr>
          <w:b/>
          <w:sz w:val="20"/>
          <w:szCs w:val="20"/>
          <w:highlight w:val="yellow"/>
        </w:rPr>
        <w:t>Day 1</w:t>
      </w:r>
    </w:p>
    <w:p w14:paraId="41F325DF" w14:textId="77777777" w:rsidR="00D753FA" w:rsidRPr="004C59E5" w:rsidRDefault="00D753FA"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8:30-9:00 Co</w:t>
      </w:r>
      <w:r w:rsidR="005529DF" w:rsidRPr="004C59E5">
        <w:rPr>
          <w:sz w:val="20"/>
          <w:szCs w:val="20"/>
          <w:highlight w:val="yellow"/>
        </w:rPr>
        <w:t>ffee &amp; Welcome</w:t>
      </w:r>
      <w:r w:rsidRPr="004C59E5">
        <w:rPr>
          <w:sz w:val="20"/>
          <w:szCs w:val="20"/>
          <w:highlight w:val="yellow"/>
        </w:rPr>
        <w:t xml:space="preserve"> </w:t>
      </w:r>
    </w:p>
    <w:p w14:paraId="2800A452" w14:textId="77777777" w:rsidR="000E7E49" w:rsidRPr="004C59E5" w:rsidRDefault="00D753FA"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 xml:space="preserve">9:00-9:30 </w:t>
      </w:r>
      <w:r w:rsidR="005529DF" w:rsidRPr="004C59E5">
        <w:rPr>
          <w:sz w:val="20"/>
          <w:szCs w:val="20"/>
          <w:highlight w:val="yellow"/>
        </w:rPr>
        <w:t>Opening plenary (NASA AS Disasters)</w:t>
      </w:r>
    </w:p>
    <w:p w14:paraId="3BAC9C21" w14:textId="77777777" w:rsidR="00320693" w:rsidRDefault="00320693"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u w:val="single"/>
        </w:rPr>
      </w:pPr>
      <w:r>
        <w:rPr>
          <w:sz w:val="20"/>
          <w:szCs w:val="20"/>
          <w:highlight w:val="yellow"/>
          <w:u w:val="single"/>
        </w:rPr>
        <w:t xml:space="preserve">Current state-of-the-art: Data and Methods for Mapping Flood Risk, Vulnerability and Exposure </w:t>
      </w:r>
    </w:p>
    <w:p w14:paraId="67EE7C9F" w14:textId="77777777" w:rsidR="00D753FA" w:rsidRPr="004C59E5" w:rsidRDefault="000E7E49"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9:30-10:15</w:t>
      </w:r>
      <w:r w:rsidR="00D753FA" w:rsidRPr="004C59E5">
        <w:rPr>
          <w:sz w:val="20"/>
          <w:szCs w:val="20"/>
          <w:highlight w:val="yellow"/>
        </w:rPr>
        <w:t xml:space="preserve"> Session 1: </w:t>
      </w:r>
      <w:r w:rsidR="00155724" w:rsidRPr="004C59E5">
        <w:rPr>
          <w:sz w:val="20"/>
          <w:szCs w:val="20"/>
          <w:highlight w:val="yellow"/>
        </w:rPr>
        <w:t xml:space="preserve">Current Capabilities (Chair: </w:t>
      </w:r>
      <w:r w:rsidR="00320693">
        <w:rPr>
          <w:sz w:val="20"/>
          <w:szCs w:val="20"/>
          <w:highlight w:val="yellow"/>
        </w:rPr>
        <w:t>TBD</w:t>
      </w:r>
      <w:r w:rsidR="00155724" w:rsidRPr="004C59E5">
        <w:rPr>
          <w:sz w:val="20"/>
          <w:szCs w:val="20"/>
          <w:highlight w:val="yellow"/>
        </w:rPr>
        <w:t>)</w:t>
      </w:r>
    </w:p>
    <w:p w14:paraId="432FC969" w14:textId="77777777" w:rsidR="00D753FA" w:rsidRPr="004C59E5" w:rsidRDefault="000E7E49"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10:15-10:30</w:t>
      </w:r>
      <w:r w:rsidR="00D753FA" w:rsidRPr="004C59E5">
        <w:rPr>
          <w:sz w:val="20"/>
          <w:szCs w:val="20"/>
          <w:highlight w:val="yellow"/>
        </w:rPr>
        <w:t xml:space="preserve"> Coffee Break </w:t>
      </w:r>
    </w:p>
    <w:p w14:paraId="1B4E9F55" w14:textId="77777777" w:rsidR="00D753FA" w:rsidRPr="004C59E5" w:rsidRDefault="000E7E49"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10:30-11</w:t>
      </w:r>
      <w:r w:rsidR="00D753FA" w:rsidRPr="004C59E5">
        <w:rPr>
          <w:sz w:val="20"/>
          <w:szCs w:val="20"/>
          <w:highlight w:val="yellow"/>
        </w:rPr>
        <w:t>:</w:t>
      </w:r>
      <w:r w:rsidRPr="004C59E5">
        <w:rPr>
          <w:sz w:val="20"/>
          <w:szCs w:val="20"/>
          <w:highlight w:val="yellow"/>
        </w:rPr>
        <w:t>15</w:t>
      </w:r>
      <w:r w:rsidR="00D753FA" w:rsidRPr="004C59E5">
        <w:rPr>
          <w:sz w:val="20"/>
          <w:szCs w:val="20"/>
          <w:highlight w:val="yellow"/>
        </w:rPr>
        <w:t xml:space="preserve"> Session 2: </w:t>
      </w:r>
      <w:r w:rsidRPr="004C59E5">
        <w:rPr>
          <w:sz w:val="20"/>
          <w:szCs w:val="20"/>
          <w:highlight w:val="yellow"/>
        </w:rPr>
        <w:t xml:space="preserve">Existing </w:t>
      </w:r>
      <w:r w:rsidR="00320693">
        <w:rPr>
          <w:sz w:val="20"/>
          <w:szCs w:val="20"/>
          <w:highlight w:val="yellow"/>
        </w:rPr>
        <w:t>data</w:t>
      </w:r>
      <w:r w:rsidR="00D753FA" w:rsidRPr="004C59E5">
        <w:rPr>
          <w:sz w:val="20"/>
          <w:szCs w:val="20"/>
          <w:highlight w:val="yellow"/>
        </w:rPr>
        <w:t xml:space="preserve"> </w:t>
      </w:r>
      <w:r w:rsidR="00155724" w:rsidRPr="004C59E5">
        <w:rPr>
          <w:sz w:val="20"/>
          <w:szCs w:val="20"/>
          <w:highlight w:val="yellow"/>
        </w:rPr>
        <w:t>(Chair</w:t>
      </w:r>
      <w:r w:rsidR="00320693">
        <w:rPr>
          <w:sz w:val="20"/>
          <w:szCs w:val="20"/>
          <w:highlight w:val="yellow"/>
        </w:rPr>
        <w:t>:</w:t>
      </w:r>
      <w:r w:rsidR="00155724" w:rsidRPr="004C59E5">
        <w:rPr>
          <w:sz w:val="20"/>
          <w:szCs w:val="20"/>
          <w:highlight w:val="yellow"/>
        </w:rPr>
        <w:t xml:space="preserve"> </w:t>
      </w:r>
      <w:r w:rsidR="00320693">
        <w:rPr>
          <w:sz w:val="20"/>
          <w:szCs w:val="20"/>
          <w:highlight w:val="yellow"/>
        </w:rPr>
        <w:t>TBD</w:t>
      </w:r>
      <w:r w:rsidR="00155724" w:rsidRPr="004C59E5">
        <w:rPr>
          <w:sz w:val="20"/>
          <w:szCs w:val="20"/>
          <w:highlight w:val="yellow"/>
        </w:rPr>
        <w:t>)</w:t>
      </w:r>
    </w:p>
    <w:p w14:paraId="32433FB8" w14:textId="77777777" w:rsidR="000E7E49" w:rsidRPr="004C59E5" w:rsidRDefault="000E7E49"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 xml:space="preserve">11:15-12:00 Session 3: Existing </w:t>
      </w:r>
      <w:r w:rsidR="00320693">
        <w:rPr>
          <w:sz w:val="20"/>
          <w:szCs w:val="20"/>
          <w:highlight w:val="yellow"/>
        </w:rPr>
        <w:t xml:space="preserve">methods </w:t>
      </w:r>
      <w:r w:rsidRPr="004C59E5">
        <w:rPr>
          <w:sz w:val="20"/>
          <w:szCs w:val="20"/>
          <w:highlight w:val="yellow"/>
        </w:rPr>
        <w:t>(model</w:t>
      </w:r>
      <w:r w:rsidR="00B11C85" w:rsidRPr="004C59E5">
        <w:rPr>
          <w:sz w:val="20"/>
          <w:szCs w:val="20"/>
          <w:highlight w:val="yellow"/>
        </w:rPr>
        <w:t>s</w:t>
      </w:r>
      <w:r w:rsidRPr="004C59E5">
        <w:rPr>
          <w:sz w:val="20"/>
          <w:szCs w:val="20"/>
          <w:highlight w:val="yellow"/>
        </w:rPr>
        <w:t xml:space="preserve">) </w:t>
      </w:r>
      <w:r w:rsidR="00B11C85" w:rsidRPr="004C59E5">
        <w:rPr>
          <w:sz w:val="20"/>
          <w:szCs w:val="20"/>
          <w:highlight w:val="yellow"/>
        </w:rPr>
        <w:t>(</w:t>
      </w:r>
      <w:r w:rsidRPr="004C59E5">
        <w:rPr>
          <w:sz w:val="20"/>
          <w:szCs w:val="20"/>
          <w:highlight w:val="yellow"/>
        </w:rPr>
        <w:t>C</w:t>
      </w:r>
      <w:r w:rsidR="00155724" w:rsidRPr="004C59E5">
        <w:rPr>
          <w:sz w:val="20"/>
          <w:szCs w:val="20"/>
          <w:highlight w:val="yellow"/>
        </w:rPr>
        <w:t>hair</w:t>
      </w:r>
      <w:r w:rsidR="00320693">
        <w:rPr>
          <w:sz w:val="20"/>
          <w:szCs w:val="20"/>
          <w:highlight w:val="yellow"/>
        </w:rPr>
        <w:t>: TBD</w:t>
      </w:r>
      <w:r w:rsidR="00B11C85" w:rsidRPr="004C59E5">
        <w:rPr>
          <w:sz w:val="20"/>
          <w:szCs w:val="20"/>
          <w:highlight w:val="yellow"/>
        </w:rPr>
        <w:t>)</w:t>
      </w:r>
    </w:p>
    <w:p w14:paraId="58F04664" w14:textId="77777777" w:rsidR="00D753FA" w:rsidRPr="004C59E5" w:rsidRDefault="000E7E49"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12:00-1:30 Lunch Break</w:t>
      </w:r>
      <w:r w:rsidR="00D753FA" w:rsidRPr="004C59E5">
        <w:rPr>
          <w:sz w:val="20"/>
          <w:szCs w:val="20"/>
          <w:highlight w:val="yellow"/>
        </w:rPr>
        <w:t xml:space="preserve"> </w:t>
      </w:r>
    </w:p>
    <w:p w14:paraId="14C94E49" w14:textId="77777777" w:rsidR="00B11C85" w:rsidRPr="004C59E5" w:rsidRDefault="00064BC7"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1:30-3:00 Session 4</w:t>
      </w:r>
      <w:r w:rsidR="00D753FA" w:rsidRPr="004C59E5">
        <w:rPr>
          <w:sz w:val="20"/>
          <w:szCs w:val="20"/>
          <w:highlight w:val="yellow"/>
        </w:rPr>
        <w:t xml:space="preserve">: </w:t>
      </w:r>
      <w:r w:rsidR="00320693">
        <w:rPr>
          <w:sz w:val="20"/>
          <w:szCs w:val="20"/>
          <w:highlight w:val="yellow"/>
        </w:rPr>
        <w:t xml:space="preserve">What is Required to Progress </w:t>
      </w:r>
      <w:r w:rsidR="00B11C85" w:rsidRPr="004C59E5">
        <w:rPr>
          <w:sz w:val="20"/>
          <w:szCs w:val="20"/>
          <w:highlight w:val="yellow"/>
        </w:rPr>
        <w:t>(</w:t>
      </w:r>
      <w:r w:rsidR="000E7E49" w:rsidRPr="004C59E5">
        <w:rPr>
          <w:sz w:val="20"/>
          <w:szCs w:val="20"/>
          <w:highlight w:val="yellow"/>
        </w:rPr>
        <w:t>Chair:</w:t>
      </w:r>
      <w:r w:rsidR="00320693">
        <w:rPr>
          <w:sz w:val="20"/>
          <w:szCs w:val="20"/>
          <w:highlight w:val="yellow"/>
        </w:rPr>
        <w:t xml:space="preserve"> TBD</w:t>
      </w:r>
      <w:r w:rsidR="00B11C85" w:rsidRPr="004C59E5">
        <w:rPr>
          <w:sz w:val="20"/>
          <w:szCs w:val="20"/>
          <w:highlight w:val="yellow"/>
        </w:rPr>
        <w:t>)</w:t>
      </w:r>
      <w:r w:rsidR="00B43355" w:rsidRPr="004C59E5">
        <w:rPr>
          <w:sz w:val="20"/>
          <w:szCs w:val="20"/>
          <w:highlight w:val="yellow"/>
        </w:rPr>
        <w:t xml:space="preserve"> </w:t>
      </w:r>
    </w:p>
    <w:p w14:paraId="09CD05D6" w14:textId="77777777" w:rsidR="00D753FA" w:rsidRPr="004C59E5" w:rsidRDefault="00064BC7"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3:00-3:15</w:t>
      </w:r>
      <w:r w:rsidR="00D753FA" w:rsidRPr="004C59E5">
        <w:rPr>
          <w:sz w:val="20"/>
          <w:szCs w:val="20"/>
          <w:highlight w:val="yellow"/>
        </w:rPr>
        <w:t xml:space="preserve"> Coffee Break </w:t>
      </w:r>
    </w:p>
    <w:p w14:paraId="1965A8E1" w14:textId="77777777" w:rsidR="00D753FA" w:rsidRPr="004C59E5" w:rsidRDefault="00064BC7"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3:15-5:30 Session 5</w:t>
      </w:r>
      <w:r w:rsidR="00D753FA" w:rsidRPr="004C59E5">
        <w:rPr>
          <w:sz w:val="20"/>
          <w:szCs w:val="20"/>
          <w:highlight w:val="yellow"/>
        </w:rPr>
        <w:t xml:space="preserve">: </w:t>
      </w:r>
      <w:r w:rsidR="000E7E49" w:rsidRPr="004C59E5">
        <w:rPr>
          <w:sz w:val="20"/>
          <w:szCs w:val="20"/>
          <w:highlight w:val="yellow"/>
        </w:rPr>
        <w:t>Pro-active discussion</w:t>
      </w:r>
      <w:r w:rsidRPr="004C59E5">
        <w:rPr>
          <w:sz w:val="20"/>
          <w:szCs w:val="20"/>
          <w:highlight w:val="yellow"/>
        </w:rPr>
        <w:t xml:space="preserve"> rounds</w:t>
      </w:r>
      <w:r w:rsidR="000E7E49" w:rsidRPr="004C59E5">
        <w:rPr>
          <w:sz w:val="20"/>
          <w:szCs w:val="20"/>
          <w:highlight w:val="yellow"/>
        </w:rPr>
        <w:t xml:space="preserve"> (</w:t>
      </w:r>
      <w:r w:rsidR="00940826" w:rsidRPr="004C59E5">
        <w:rPr>
          <w:sz w:val="20"/>
          <w:szCs w:val="20"/>
          <w:highlight w:val="yellow"/>
        </w:rPr>
        <w:t>L</w:t>
      </w:r>
      <w:r w:rsidR="009A4157" w:rsidRPr="004C59E5">
        <w:rPr>
          <w:sz w:val="20"/>
          <w:szCs w:val="20"/>
          <w:highlight w:val="yellow"/>
        </w:rPr>
        <w:t>imitations and</w:t>
      </w:r>
      <w:r w:rsidR="00320693">
        <w:rPr>
          <w:sz w:val="20"/>
          <w:szCs w:val="20"/>
          <w:highlight w:val="yellow"/>
        </w:rPr>
        <w:t xml:space="preserve"> Requirements;</w:t>
      </w:r>
      <w:r w:rsidR="00853D1F" w:rsidRPr="004C59E5">
        <w:rPr>
          <w:sz w:val="20"/>
          <w:szCs w:val="20"/>
          <w:highlight w:val="yellow"/>
        </w:rPr>
        <w:t xml:space="preserve"> </w:t>
      </w:r>
      <w:r w:rsidR="0012776A" w:rsidRPr="004C59E5">
        <w:rPr>
          <w:sz w:val="20"/>
          <w:szCs w:val="20"/>
          <w:highlight w:val="yellow"/>
        </w:rPr>
        <w:t>Chair</w:t>
      </w:r>
      <w:r w:rsidR="00320693">
        <w:rPr>
          <w:sz w:val="20"/>
          <w:szCs w:val="20"/>
          <w:highlight w:val="yellow"/>
        </w:rPr>
        <w:t>: TBD)</w:t>
      </w:r>
    </w:p>
    <w:p w14:paraId="6C0C73D0" w14:textId="77777777" w:rsidR="00D753FA" w:rsidRPr="004C59E5" w:rsidRDefault="00064BC7"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6:00-8</w:t>
      </w:r>
      <w:r w:rsidR="00D753FA" w:rsidRPr="004C59E5">
        <w:rPr>
          <w:sz w:val="20"/>
          <w:szCs w:val="20"/>
          <w:highlight w:val="yellow"/>
        </w:rPr>
        <w:t xml:space="preserve">:00 </w:t>
      </w:r>
      <w:r w:rsidRPr="004C59E5">
        <w:rPr>
          <w:sz w:val="20"/>
          <w:szCs w:val="20"/>
          <w:highlight w:val="yellow"/>
        </w:rPr>
        <w:t>Social dinner</w:t>
      </w:r>
      <w:r w:rsidR="00D753FA" w:rsidRPr="004C59E5">
        <w:rPr>
          <w:sz w:val="20"/>
          <w:szCs w:val="20"/>
          <w:highlight w:val="yellow"/>
        </w:rPr>
        <w:t xml:space="preserve"> </w:t>
      </w:r>
    </w:p>
    <w:p w14:paraId="34C3D59E" w14:textId="77777777" w:rsidR="00D753FA" w:rsidRPr="004C59E5" w:rsidRDefault="009A4157" w:rsidP="000A7F87">
      <w:pPr>
        <w:pStyle w:val="BodyRS12"/>
        <w:pBdr>
          <w:top w:val="single" w:sz="4" w:space="1" w:color="auto"/>
          <w:left w:val="single" w:sz="4" w:space="4" w:color="auto"/>
          <w:bottom w:val="single" w:sz="4" w:space="1" w:color="auto"/>
          <w:right w:val="single" w:sz="4" w:space="4" w:color="auto"/>
        </w:pBdr>
        <w:spacing w:before="80" w:line="240" w:lineRule="auto"/>
        <w:rPr>
          <w:b/>
          <w:sz w:val="20"/>
          <w:szCs w:val="20"/>
          <w:highlight w:val="yellow"/>
        </w:rPr>
      </w:pPr>
      <w:r w:rsidRPr="004C59E5">
        <w:rPr>
          <w:b/>
          <w:sz w:val="20"/>
          <w:szCs w:val="20"/>
          <w:highlight w:val="yellow"/>
        </w:rPr>
        <w:t>Day 2</w:t>
      </w:r>
    </w:p>
    <w:p w14:paraId="57E6ED55" w14:textId="77777777" w:rsidR="00D753FA" w:rsidRPr="004C59E5" w:rsidRDefault="009A4157"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8:30-9:00 Coffee</w:t>
      </w:r>
    </w:p>
    <w:p w14:paraId="512BB50A" w14:textId="77777777" w:rsidR="00D753FA" w:rsidRPr="004C59E5" w:rsidRDefault="00D753FA"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9:00-12:00 Se</w:t>
      </w:r>
      <w:r w:rsidR="009A4157" w:rsidRPr="004C59E5">
        <w:rPr>
          <w:sz w:val="20"/>
          <w:szCs w:val="20"/>
          <w:highlight w:val="yellow"/>
        </w:rPr>
        <w:t>ssion 6</w:t>
      </w:r>
      <w:r w:rsidRPr="004C59E5">
        <w:rPr>
          <w:sz w:val="20"/>
          <w:szCs w:val="20"/>
          <w:highlight w:val="yellow"/>
        </w:rPr>
        <w:t xml:space="preserve">: </w:t>
      </w:r>
      <w:r w:rsidR="00320693">
        <w:rPr>
          <w:sz w:val="20"/>
          <w:szCs w:val="20"/>
          <w:highlight w:val="yellow"/>
        </w:rPr>
        <w:t xml:space="preserve">Defining the Biggest Challenges </w:t>
      </w:r>
      <w:r w:rsidR="009A4157" w:rsidRPr="004C59E5">
        <w:rPr>
          <w:sz w:val="20"/>
          <w:szCs w:val="20"/>
          <w:highlight w:val="yellow"/>
        </w:rPr>
        <w:t>(</w:t>
      </w:r>
      <w:r w:rsidR="00B43355" w:rsidRPr="004C59E5">
        <w:rPr>
          <w:sz w:val="20"/>
          <w:szCs w:val="20"/>
          <w:highlight w:val="yellow"/>
        </w:rPr>
        <w:t>Chair:</w:t>
      </w:r>
      <w:r w:rsidR="00320693">
        <w:rPr>
          <w:sz w:val="20"/>
          <w:szCs w:val="20"/>
          <w:highlight w:val="yellow"/>
        </w:rPr>
        <w:t xml:space="preserve"> TBD</w:t>
      </w:r>
      <w:r w:rsidR="009A4157" w:rsidRPr="004C59E5">
        <w:rPr>
          <w:sz w:val="20"/>
          <w:szCs w:val="20"/>
          <w:highlight w:val="yellow"/>
        </w:rPr>
        <w:t>)</w:t>
      </w:r>
    </w:p>
    <w:p w14:paraId="14CD0E56" w14:textId="77777777" w:rsidR="00D753FA" w:rsidRPr="004C59E5" w:rsidRDefault="00D753FA"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 xml:space="preserve">(10:30 – 10:45 Coffee break) </w:t>
      </w:r>
    </w:p>
    <w:p w14:paraId="19ABBA95" w14:textId="77777777" w:rsidR="00D753FA" w:rsidRPr="004C59E5" w:rsidRDefault="00D753FA"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 xml:space="preserve">12:00-1:30 Lunch </w:t>
      </w:r>
      <w:r w:rsidR="009A4157" w:rsidRPr="004C59E5">
        <w:rPr>
          <w:sz w:val="20"/>
          <w:szCs w:val="20"/>
          <w:highlight w:val="yellow"/>
        </w:rPr>
        <w:t>Break</w:t>
      </w:r>
    </w:p>
    <w:p w14:paraId="6C21A897" w14:textId="77777777" w:rsidR="00032075" w:rsidRPr="004C59E5" w:rsidRDefault="000A7F87" w:rsidP="00032075">
      <w:pPr>
        <w:pStyle w:val="NormalWeb"/>
        <w:pBdr>
          <w:top w:val="single" w:sz="4" w:space="1" w:color="auto"/>
          <w:left w:val="single" w:sz="4" w:space="4" w:color="auto"/>
          <w:bottom w:val="single" w:sz="4" w:space="1" w:color="auto"/>
          <w:right w:val="single" w:sz="4" w:space="4" w:color="auto"/>
        </w:pBdr>
        <w:spacing w:before="80" w:beforeAutospacing="0" w:after="0" w:afterAutospacing="0"/>
        <w:rPr>
          <w:sz w:val="20"/>
          <w:szCs w:val="20"/>
          <w:highlight w:val="yellow"/>
        </w:rPr>
      </w:pPr>
      <w:r w:rsidRPr="004C59E5">
        <w:rPr>
          <w:rStyle w:val="aqj"/>
          <w:sz w:val="20"/>
          <w:szCs w:val="20"/>
          <w:highlight w:val="yellow"/>
        </w:rPr>
        <w:t>1:30-5:00</w:t>
      </w:r>
      <w:r w:rsidRPr="004C59E5">
        <w:rPr>
          <w:sz w:val="20"/>
          <w:szCs w:val="20"/>
          <w:highlight w:val="yellow"/>
        </w:rPr>
        <w:t xml:space="preserve"> Session 7: </w:t>
      </w:r>
      <w:r w:rsidR="00320693">
        <w:rPr>
          <w:sz w:val="20"/>
          <w:szCs w:val="20"/>
          <w:highlight w:val="yellow"/>
        </w:rPr>
        <w:t>Actions to Overcome Challenges (Chair: TBD)</w:t>
      </w:r>
    </w:p>
    <w:p w14:paraId="624D871D" w14:textId="77777777" w:rsidR="00D753FA" w:rsidRPr="004C59E5" w:rsidRDefault="00D753FA"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 xml:space="preserve">(3:00-3:15 Coffee Break) </w:t>
      </w:r>
    </w:p>
    <w:p w14:paraId="534550DB" w14:textId="77777777" w:rsidR="00D753FA" w:rsidRPr="004C59E5" w:rsidRDefault="005E26AA" w:rsidP="000A7F87">
      <w:pPr>
        <w:pStyle w:val="BodyRS12"/>
        <w:pBdr>
          <w:top w:val="single" w:sz="4" w:space="1" w:color="auto"/>
          <w:left w:val="single" w:sz="4" w:space="4" w:color="auto"/>
          <w:bottom w:val="single" w:sz="4" w:space="1" w:color="auto"/>
          <w:right w:val="single" w:sz="4" w:space="4" w:color="auto"/>
        </w:pBdr>
        <w:spacing w:before="80" w:line="240" w:lineRule="auto"/>
        <w:rPr>
          <w:b/>
          <w:sz w:val="20"/>
          <w:szCs w:val="20"/>
          <w:highlight w:val="yellow"/>
        </w:rPr>
      </w:pPr>
      <w:r w:rsidRPr="004C59E5">
        <w:rPr>
          <w:b/>
          <w:sz w:val="20"/>
          <w:szCs w:val="20"/>
          <w:highlight w:val="yellow"/>
        </w:rPr>
        <w:t>Day 3</w:t>
      </w:r>
      <w:r w:rsidR="00D753FA" w:rsidRPr="004C59E5">
        <w:rPr>
          <w:b/>
          <w:sz w:val="20"/>
          <w:szCs w:val="20"/>
          <w:highlight w:val="yellow"/>
        </w:rPr>
        <w:t xml:space="preserve"> </w:t>
      </w:r>
    </w:p>
    <w:p w14:paraId="253BBBED" w14:textId="77777777" w:rsidR="00D753FA" w:rsidRPr="004C59E5" w:rsidRDefault="00D753FA"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8:30-9:00 Co</w:t>
      </w:r>
      <w:r w:rsidR="005E26AA" w:rsidRPr="004C59E5">
        <w:rPr>
          <w:sz w:val="20"/>
          <w:szCs w:val="20"/>
          <w:highlight w:val="yellow"/>
        </w:rPr>
        <w:t>ffee</w:t>
      </w:r>
      <w:r w:rsidRPr="004C59E5">
        <w:rPr>
          <w:sz w:val="20"/>
          <w:szCs w:val="20"/>
          <w:highlight w:val="yellow"/>
        </w:rPr>
        <w:t xml:space="preserve"> </w:t>
      </w:r>
    </w:p>
    <w:p w14:paraId="7FA528D1" w14:textId="77777777" w:rsidR="005E26AA" w:rsidRPr="004C59E5" w:rsidRDefault="005E26AA"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9:00-12:00 Workshop wrap-up: summary, future plans, and assignments</w:t>
      </w:r>
      <w:r w:rsidR="0012776A" w:rsidRPr="004C59E5">
        <w:rPr>
          <w:sz w:val="20"/>
          <w:szCs w:val="20"/>
          <w:highlight w:val="yellow"/>
        </w:rPr>
        <w:t xml:space="preserve"> (e.g. report-writing committee)</w:t>
      </w:r>
      <w:r w:rsidRPr="004C59E5">
        <w:rPr>
          <w:sz w:val="20"/>
          <w:szCs w:val="20"/>
          <w:highlight w:val="yellow"/>
        </w:rPr>
        <w:t xml:space="preserve"> </w:t>
      </w:r>
    </w:p>
    <w:p w14:paraId="7E1BE331" w14:textId="77777777" w:rsidR="00D753FA" w:rsidRPr="004C59E5" w:rsidRDefault="005E26AA"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highlight w:val="yellow"/>
        </w:rPr>
      </w:pPr>
      <w:r w:rsidRPr="004C59E5">
        <w:rPr>
          <w:sz w:val="20"/>
          <w:szCs w:val="20"/>
          <w:highlight w:val="yellow"/>
        </w:rPr>
        <w:t xml:space="preserve"> </w:t>
      </w:r>
      <w:r w:rsidR="00D753FA" w:rsidRPr="004C59E5">
        <w:rPr>
          <w:sz w:val="20"/>
          <w:szCs w:val="20"/>
          <w:highlight w:val="yellow"/>
        </w:rPr>
        <w:t xml:space="preserve">(10:30-10:45 Coffee Break) </w:t>
      </w:r>
    </w:p>
    <w:p w14:paraId="0EE7C604" w14:textId="77777777" w:rsidR="007C70A2" w:rsidRPr="00D83FE5" w:rsidRDefault="005E26AA" w:rsidP="000A7F87">
      <w:pPr>
        <w:pStyle w:val="BodyRS12"/>
        <w:pBdr>
          <w:top w:val="single" w:sz="4" w:space="1" w:color="auto"/>
          <w:left w:val="single" w:sz="4" w:space="4" w:color="auto"/>
          <w:bottom w:val="single" w:sz="4" w:space="1" w:color="auto"/>
          <w:right w:val="single" w:sz="4" w:space="4" w:color="auto"/>
        </w:pBdr>
        <w:spacing w:before="80" w:line="240" w:lineRule="auto"/>
        <w:rPr>
          <w:sz w:val="20"/>
          <w:szCs w:val="20"/>
        </w:rPr>
      </w:pPr>
      <w:r w:rsidRPr="004C59E5">
        <w:rPr>
          <w:sz w:val="20"/>
          <w:szCs w:val="20"/>
          <w:highlight w:val="yellow"/>
        </w:rPr>
        <w:t>12</w:t>
      </w:r>
      <w:r w:rsidR="00D753FA" w:rsidRPr="004C59E5">
        <w:rPr>
          <w:sz w:val="20"/>
          <w:szCs w:val="20"/>
          <w:highlight w:val="yellow"/>
        </w:rPr>
        <w:t>:00 Adjourn</w:t>
      </w:r>
      <w:r w:rsidR="00D753FA" w:rsidRPr="00D83FE5">
        <w:rPr>
          <w:sz w:val="20"/>
          <w:szCs w:val="20"/>
        </w:rPr>
        <w:t xml:space="preserve"> </w:t>
      </w:r>
    </w:p>
    <w:p w14:paraId="6CA43AA0" w14:textId="77777777" w:rsidR="00D753FA" w:rsidRDefault="00D753FA" w:rsidP="00D753FA">
      <w:pPr>
        <w:pStyle w:val="Heading2"/>
      </w:pPr>
      <w:bookmarkStart w:id="297" w:name="_Toc513157915"/>
      <w:r>
        <w:t>Workshop Location</w:t>
      </w:r>
      <w:r w:rsidR="00F07F78">
        <w:t>,</w:t>
      </w:r>
      <w:r>
        <w:t xml:space="preserve"> Date</w:t>
      </w:r>
      <w:r w:rsidR="00F07F78">
        <w:t xml:space="preserve"> &amp; Management Plan</w:t>
      </w:r>
      <w:bookmarkEnd w:id="297"/>
    </w:p>
    <w:p w14:paraId="736A0EA6" w14:textId="77777777" w:rsidR="00D753FA" w:rsidRPr="00D753FA" w:rsidRDefault="00D753FA" w:rsidP="00D753FA">
      <w:pPr>
        <w:pStyle w:val="BodyRS12"/>
      </w:pPr>
      <w:r w:rsidRPr="00D753FA">
        <w:t xml:space="preserve">The workshop is planned in </w:t>
      </w:r>
      <w:r w:rsidR="004C59E5">
        <w:t>early</w:t>
      </w:r>
      <w:r w:rsidR="00AC0B6E">
        <w:t xml:space="preserve"> </w:t>
      </w:r>
      <w:r w:rsidR="004C59E5">
        <w:t xml:space="preserve">October </w:t>
      </w:r>
      <w:r w:rsidR="00AC0B6E">
        <w:t>of this year (201</w:t>
      </w:r>
      <w:r w:rsidR="004C59E5">
        <w:t>8</w:t>
      </w:r>
      <w:r w:rsidR="00AC0B6E">
        <w:t>)</w:t>
      </w:r>
      <w:r w:rsidR="004C59E5">
        <w:t>, tentative date is 2-4 October</w:t>
      </w:r>
      <w:r w:rsidRPr="00D753FA">
        <w:t>. S</w:t>
      </w:r>
      <w:r w:rsidR="00AC0B6E">
        <w:t>ince this workshop is by invitation only and</w:t>
      </w:r>
      <w:r w:rsidRPr="00D753FA">
        <w:t xml:space="preserve"> participants will</w:t>
      </w:r>
      <w:r w:rsidR="00AC0B6E">
        <w:t xml:space="preserve"> </w:t>
      </w:r>
      <w:r w:rsidR="004C59E5">
        <w:t xml:space="preserve">also </w:t>
      </w:r>
      <w:r w:rsidR="00AC0B6E">
        <w:t>include the planning committee members</w:t>
      </w:r>
      <w:r w:rsidR="004C59E5">
        <w:t xml:space="preserve"> (see table in Section 1.5.2)</w:t>
      </w:r>
      <w:r w:rsidR="00AC0B6E">
        <w:t>, invitations will</w:t>
      </w:r>
      <w:r w:rsidRPr="00D753FA">
        <w:t xml:space="preserve"> be circulated </w:t>
      </w:r>
      <w:r w:rsidR="004C59E5">
        <w:t>two</w:t>
      </w:r>
      <w:r w:rsidR="00AC0B6E">
        <w:t xml:space="preserve"> month</w:t>
      </w:r>
      <w:r w:rsidR="004C59E5">
        <w:t>s</w:t>
      </w:r>
      <w:r w:rsidRPr="00D753FA">
        <w:t xml:space="preserve"> prior to the workshop</w:t>
      </w:r>
      <w:r w:rsidR="004C59E5">
        <w:t xml:space="preserve"> (early August)</w:t>
      </w:r>
      <w:r w:rsidRPr="00D753FA">
        <w:t xml:space="preserve">. The </w:t>
      </w:r>
      <w:r w:rsidR="00AC0B6E">
        <w:t xml:space="preserve">planned venue for the </w:t>
      </w:r>
      <w:r w:rsidRPr="00D753FA">
        <w:t>workshop will be</w:t>
      </w:r>
      <w:r w:rsidR="004C59E5">
        <w:t xml:space="preserve"> </w:t>
      </w:r>
      <w:ins w:id="298" w:author="Microsoft Office User" w:date="2018-05-04T11:21:00Z">
        <w:r w:rsidR="000A48DD">
          <w:t xml:space="preserve">in the </w:t>
        </w:r>
      </w:ins>
      <w:ins w:id="299" w:author="Microsoft Office User" w:date="2018-05-04T11:22:00Z">
        <w:r w:rsidR="000A48DD" w:rsidRPr="000A48DD">
          <w:t>Sustainability, Energy and Environment Community</w:t>
        </w:r>
        <w:r w:rsidR="000A48DD">
          <w:t xml:space="preserve"> (</w:t>
        </w:r>
      </w:ins>
      <w:ins w:id="300" w:author="Microsoft Office User" w:date="2018-05-04T11:21:00Z">
        <w:r w:rsidR="000A48DD">
          <w:t>SEEC</w:t>
        </w:r>
      </w:ins>
      <w:ins w:id="301" w:author="Microsoft Office User" w:date="2018-05-04T11:22:00Z">
        <w:r w:rsidR="000A48DD">
          <w:t>)</w:t>
        </w:r>
      </w:ins>
      <w:ins w:id="302" w:author="Microsoft Office User" w:date="2018-05-04T11:21:00Z">
        <w:r w:rsidR="000A48DD">
          <w:t xml:space="preserve"> building </w:t>
        </w:r>
      </w:ins>
      <w:del w:id="303" w:author="Microsoft Office User" w:date="2018-05-04T11:21:00Z">
        <w:r w:rsidR="004C59E5" w:rsidDel="000A48DD">
          <w:delText>at CSDMS</w:delText>
        </w:r>
        <w:r w:rsidRPr="00D753FA" w:rsidDel="000A48DD">
          <w:delText>,</w:delText>
        </w:r>
        <w:r w:rsidR="004C59E5" w:rsidDel="000A48DD">
          <w:delText xml:space="preserve"> INSTAAR</w:delText>
        </w:r>
      </w:del>
      <w:ins w:id="304" w:author="Microsoft Office User" w:date="2018-05-04T11:21:00Z">
        <w:r w:rsidR="000A48DD">
          <w:t>of</w:t>
        </w:r>
      </w:ins>
      <w:del w:id="305" w:author="Microsoft Office User" w:date="2018-05-04T11:21:00Z">
        <w:r w:rsidR="004C59E5" w:rsidDel="000A48DD">
          <w:delText xml:space="preserve">, </w:delText>
        </w:r>
      </w:del>
      <w:ins w:id="306" w:author="Microsoft Office User" w:date="2018-05-04T11:21:00Z">
        <w:r w:rsidR="000A48DD">
          <w:t xml:space="preserve"> the </w:t>
        </w:r>
      </w:ins>
      <w:r w:rsidR="004C59E5">
        <w:t xml:space="preserve">University of Colorado (CU) </w:t>
      </w:r>
      <w:ins w:id="307" w:author="Microsoft Office User" w:date="2018-05-04T11:22:00Z">
        <w:r w:rsidR="000A48DD">
          <w:t xml:space="preserve">at </w:t>
        </w:r>
      </w:ins>
      <w:r w:rsidR="004C59E5">
        <w:t>Boulder</w:t>
      </w:r>
      <w:ins w:id="308" w:author="Microsoft Office User" w:date="2018-05-04T11:22:00Z">
        <w:r w:rsidR="000A48DD">
          <w:t xml:space="preserve"> CO</w:t>
        </w:r>
      </w:ins>
      <w:del w:id="309" w:author="Microsoft Office User" w:date="2018-05-04T11:17:00Z">
        <w:r w:rsidR="004C59E5" w:rsidDel="000143CF">
          <w:delText>, CO</w:delText>
        </w:r>
      </w:del>
      <w:r w:rsidR="004C59E5">
        <w:t>,</w:t>
      </w:r>
      <w:r w:rsidRPr="00D753FA">
        <w:t xml:space="preserve"> which is a</w:t>
      </w:r>
      <w:r w:rsidR="004C59E5">
        <w:t xml:space="preserve">n ideal venue </w:t>
      </w:r>
      <w:ins w:id="310" w:author="Microsoft Office User" w:date="2018-05-04T11:23:00Z">
        <w:r w:rsidR="000A48DD">
          <w:t xml:space="preserve">as it is </w:t>
        </w:r>
      </w:ins>
      <w:del w:id="311" w:author="Microsoft Office User" w:date="2018-05-04T11:18:00Z">
        <w:r w:rsidR="004C59E5" w:rsidDel="000143CF">
          <w:delText>for this</w:delText>
        </w:r>
      </w:del>
      <w:ins w:id="312" w:author="Microsoft Office User" w:date="2018-05-04T11:18:00Z">
        <w:r w:rsidR="000143CF">
          <w:t>more or less in the center of the USA</w:t>
        </w:r>
      </w:ins>
      <w:r w:rsidR="004C59E5">
        <w:t>,</w:t>
      </w:r>
      <w:ins w:id="313" w:author="Microsoft Office User" w:date="2018-05-04T11:18:00Z">
        <w:r w:rsidR="000143CF">
          <w:t xml:space="preserve"> and</w:t>
        </w:r>
      </w:ins>
      <w:r w:rsidR="004C59E5">
        <w:t xml:space="preserve"> hosting already a number of NASA “Flood” PIs</w:t>
      </w:r>
      <w:r w:rsidR="00167308">
        <w:t>.</w:t>
      </w:r>
    </w:p>
    <w:p w14:paraId="46C0E054" w14:textId="77777777" w:rsidR="00D753FA" w:rsidRPr="00D753FA" w:rsidRDefault="00057ADB" w:rsidP="00D753FA">
      <w:pPr>
        <w:pStyle w:val="BodyRS12"/>
      </w:pPr>
      <w:del w:id="314" w:author="Microsoft Office User" w:date="2018-05-04T11:18:00Z">
        <w:r w:rsidDel="000143CF">
          <w:delText>Non</w:delText>
        </w:r>
      </w:del>
      <w:ins w:id="315" w:author="Microsoft Office User" w:date="2018-05-04T11:18:00Z">
        <w:r w:rsidR="000143CF">
          <w:t>Affordable</w:t>
        </w:r>
      </w:ins>
      <w:del w:id="316" w:author="Microsoft Office User" w:date="2018-05-04T11:18:00Z">
        <w:r w:rsidDel="000143CF">
          <w:delText>-expensive</w:delText>
        </w:r>
      </w:del>
      <w:r>
        <w:t xml:space="preserve"> </w:t>
      </w:r>
      <w:del w:id="317" w:author="Microsoft Office User" w:date="2018-05-04T11:18:00Z">
        <w:r w:rsidDel="000143CF">
          <w:delText>h</w:delText>
        </w:r>
        <w:r w:rsidR="00D753FA" w:rsidRPr="00D753FA" w:rsidDel="000143CF">
          <w:delText>otel</w:delText>
        </w:r>
        <w:r w:rsidDel="000143CF">
          <w:delText xml:space="preserve">s </w:delText>
        </w:r>
      </w:del>
      <w:ins w:id="318" w:author="Microsoft Office User" w:date="2018-05-04T11:18:00Z">
        <w:r w:rsidR="000143CF">
          <w:t xml:space="preserve">lodging </w:t>
        </w:r>
      </w:ins>
      <w:r>
        <w:t xml:space="preserve">and </w:t>
      </w:r>
      <w:ins w:id="319" w:author="Microsoft Office User" w:date="2018-05-04T11:18:00Z">
        <w:r w:rsidR="000143CF">
          <w:t xml:space="preserve">a variety of </w:t>
        </w:r>
      </w:ins>
      <w:r>
        <w:t xml:space="preserve">restaurants </w:t>
      </w:r>
      <w:del w:id="320" w:author="Microsoft Office User" w:date="2018-05-04T11:19:00Z">
        <w:r w:rsidDel="000143CF">
          <w:delText>are nearby</w:delText>
        </w:r>
      </w:del>
      <w:ins w:id="321" w:author="Microsoft Office User" w:date="2018-05-04T11:19:00Z">
        <w:r w:rsidR="000143CF">
          <w:t>are located in the vicinity</w:t>
        </w:r>
      </w:ins>
      <w:ins w:id="322" w:author="Microsoft Office User" w:date="2018-05-04T11:23:00Z">
        <w:r w:rsidR="000A48DD">
          <w:t xml:space="preserve"> of the hotel</w:t>
        </w:r>
      </w:ins>
      <w:r w:rsidR="00D753FA" w:rsidRPr="00D753FA">
        <w:t>. Transportation between the meeting</w:t>
      </w:r>
      <w:r>
        <w:t xml:space="preserve"> venue</w:t>
      </w:r>
      <w:r w:rsidR="00D753FA" w:rsidRPr="00D753FA">
        <w:t xml:space="preserve"> </w:t>
      </w:r>
      <w:r>
        <w:t xml:space="preserve">and </w:t>
      </w:r>
      <w:r w:rsidR="00D753FA" w:rsidRPr="00D753FA">
        <w:t>hotel</w:t>
      </w:r>
      <w:del w:id="323" w:author="Microsoft Office User" w:date="2018-05-04T11:23:00Z">
        <w:r w:rsidDel="000A48DD">
          <w:delText>s</w:delText>
        </w:r>
      </w:del>
      <w:r w:rsidR="00D753FA" w:rsidRPr="00D753FA">
        <w:t xml:space="preserve"> will be</w:t>
      </w:r>
      <w:r>
        <w:t xml:space="preserve"> </w:t>
      </w:r>
      <w:r w:rsidR="004C59E5">
        <w:t xml:space="preserve">provided by a chartered bus service </w:t>
      </w:r>
      <w:del w:id="324" w:author="Microsoft Office User" w:date="2018-05-04T11:19:00Z">
        <w:r w:rsidR="004C59E5" w:rsidDel="000143CF">
          <w:delText xml:space="preserve">organized </w:delText>
        </w:r>
      </w:del>
      <w:ins w:id="325" w:author="Microsoft Office User" w:date="2018-05-04T11:19:00Z">
        <w:r w:rsidR="000143CF">
          <w:t xml:space="preserve">of </w:t>
        </w:r>
      </w:ins>
      <w:del w:id="326" w:author="Microsoft Office User" w:date="2018-05-04T11:19:00Z">
        <w:r w:rsidR="004C59E5" w:rsidDel="000143CF">
          <w:delText xml:space="preserve">by </w:delText>
        </w:r>
      </w:del>
      <w:r w:rsidR="004C59E5">
        <w:t>CU</w:t>
      </w:r>
      <w:r w:rsidR="00D753FA" w:rsidRPr="00D753FA">
        <w:t xml:space="preserve">, </w:t>
      </w:r>
      <w:del w:id="327" w:author="Microsoft Office User" w:date="2018-05-04T11:20:00Z">
        <w:r w:rsidR="00D753FA" w:rsidRPr="00D753FA" w:rsidDel="000143CF">
          <w:delText xml:space="preserve">allowing </w:delText>
        </w:r>
      </w:del>
      <w:ins w:id="328" w:author="Microsoft Office User" w:date="2018-05-04T11:20:00Z">
        <w:r w:rsidR="000143CF">
          <w:t>assuring</w:t>
        </w:r>
        <w:r w:rsidR="000143CF" w:rsidRPr="00D753FA">
          <w:t xml:space="preserve"> </w:t>
        </w:r>
      </w:ins>
      <w:ins w:id="329" w:author="Microsoft Office User" w:date="2018-05-04T11:19:00Z">
        <w:r w:rsidR="000143CF">
          <w:t xml:space="preserve">to </w:t>
        </w:r>
      </w:ins>
      <w:ins w:id="330" w:author="Microsoft Office User" w:date="2018-05-04T11:20:00Z">
        <w:r w:rsidR="000A48DD">
          <w:t xml:space="preserve">start on time </w:t>
        </w:r>
      </w:ins>
      <w:ins w:id="331" w:author="Microsoft Office User" w:date="2018-05-04T11:19:00Z">
        <w:r w:rsidR="000143CF">
          <w:t xml:space="preserve">and </w:t>
        </w:r>
      </w:ins>
      <w:ins w:id="332" w:author="Microsoft Office User" w:date="2018-05-04T11:20:00Z">
        <w:r w:rsidR="000A48DD">
          <w:t xml:space="preserve">allowing </w:t>
        </w:r>
      </w:ins>
      <w:del w:id="333" w:author="Microsoft Office User" w:date="2018-05-04T11:20:00Z">
        <w:r w:rsidR="00114310" w:rsidDel="000143CF">
          <w:delText xml:space="preserve">all </w:delText>
        </w:r>
      </w:del>
      <w:r w:rsidR="00D753FA" w:rsidRPr="00D753FA">
        <w:t xml:space="preserve">to keep the logistics simple and </w:t>
      </w:r>
      <w:del w:id="334" w:author="Microsoft Office User" w:date="2018-05-04T11:20:00Z">
        <w:r w:rsidR="00D753FA" w:rsidRPr="00D753FA" w:rsidDel="000A48DD">
          <w:delText xml:space="preserve">the </w:delText>
        </w:r>
      </w:del>
      <w:r w:rsidR="00D753FA" w:rsidRPr="00D753FA">
        <w:t xml:space="preserve">cost low. </w:t>
      </w:r>
    </w:p>
    <w:p w14:paraId="706AD140" w14:textId="77777777" w:rsidR="00D753FA" w:rsidRDefault="00D753FA" w:rsidP="00D753FA">
      <w:pPr>
        <w:pStyle w:val="BodyRS12"/>
      </w:pPr>
      <w:r w:rsidRPr="00D753FA">
        <w:t xml:space="preserve">To facilitate additional time for interactions, the meeting will provide </w:t>
      </w:r>
      <w:r w:rsidR="00057ADB">
        <w:t xml:space="preserve">coffee in the mornings and </w:t>
      </w:r>
      <w:r w:rsidRPr="00D753FA">
        <w:t xml:space="preserve">during the breaks. A </w:t>
      </w:r>
      <w:r w:rsidR="00057ADB">
        <w:t>social get-together</w:t>
      </w:r>
      <w:r w:rsidRPr="00D753FA">
        <w:t xml:space="preserve"> is planned in the evening of day 1 </w:t>
      </w:r>
      <w:r w:rsidR="00057ADB">
        <w:t>(location TBD</w:t>
      </w:r>
      <w:ins w:id="335" w:author="Microsoft Office User" w:date="2018-05-04T11:20:00Z">
        <w:r w:rsidR="000A48DD">
          <w:t>, but there are various venues</w:t>
        </w:r>
      </w:ins>
      <w:ins w:id="336" w:author="Microsoft Office User" w:date="2018-05-04T11:24:00Z">
        <w:r w:rsidR="000A48DD">
          <w:t xml:space="preserve"> in Boulder</w:t>
        </w:r>
      </w:ins>
      <w:ins w:id="337" w:author="Microsoft Office User" w:date="2018-05-04T11:20:00Z">
        <w:r w:rsidR="000A48DD">
          <w:t xml:space="preserve"> that can host up to 100 people</w:t>
        </w:r>
      </w:ins>
      <w:r w:rsidR="00057ADB">
        <w:t xml:space="preserve">). Lunch and dinner </w:t>
      </w:r>
      <w:r w:rsidRPr="00D753FA">
        <w:t xml:space="preserve">will </w:t>
      </w:r>
      <w:r w:rsidRPr="00D753FA">
        <w:lastRenderedPageBreak/>
        <w:t xml:space="preserve">not be provided, but </w:t>
      </w:r>
      <w:del w:id="338" w:author="Microsoft Office User" w:date="2018-05-04T11:24:00Z">
        <w:r w:rsidR="004C59E5" w:rsidDel="000A48DD">
          <w:delText xml:space="preserve">INSTAAR </w:delText>
        </w:r>
      </w:del>
      <w:ins w:id="339" w:author="Microsoft Office User" w:date="2018-05-04T11:24:00Z">
        <w:r w:rsidR="000A48DD">
          <w:t xml:space="preserve">SEEC </w:t>
        </w:r>
      </w:ins>
      <w:r w:rsidR="004C59E5">
        <w:t xml:space="preserve">has a nice </w:t>
      </w:r>
      <w:ins w:id="340" w:author="Microsoft Office User" w:date="2018-05-04T11:24:00Z">
        <w:r w:rsidR="000A48DD">
          <w:t xml:space="preserve">cafe that provides </w:t>
        </w:r>
      </w:ins>
      <w:r w:rsidR="004C59E5">
        <w:t>coffee</w:t>
      </w:r>
      <w:del w:id="341" w:author="Microsoft Office User" w:date="2018-05-04T11:24:00Z">
        <w:r w:rsidR="004C59E5" w:rsidDel="000A48DD">
          <w:delText xml:space="preserve">, </w:delText>
        </w:r>
      </w:del>
      <w:ins w:id="342" w:author="Microsoft Office User" w:date="2018-05-04T11:24:00Z">
        <w:r w:rsidR="000A48DD">
          <w:t xml:space="preserve"> and </w:t>
        </w:r>
      </w:ins>
      <w:r w:rsidR="004C59E5">
        <w:t>lunch</w:t>
      </w:r>
      <w:ins w:id="343" w:author="Microsoft Office User" w:date="2018-05-04T11:24:00Z">
        <w:r w:rsidR="000A48DD">
          <w:t>s</w:t>
        </w:r>
      </w:ins>
      <w:r w:rsidR="004C59E5">
        <w:t xml:space="preserve"> </w:t>
      </w:r>
      <w:del w:id="344" w:author="Microsoft Office User" w:date="2018-05-04T11:24:00Z">
        <w:r w:rsidR="004C59E5" w:rsidDel="000A48DD">
          <w:delText xml:space="preserve">facility </w:delText>
        </w:r>
      </w:del>
      <w:r w:rsidR="004C59E5">
        <w:t xml:space="preserve">and there are other options on campus </w:t>
      </w:r>
      <w:del w:id="345" w:author="Microsoft Office User" w:date="2018-05-04T11:24:00Z">
        <w:r w:rsidR="004C59E5" w:rsidDel="000A48DD">
          <w:delText xml:space="preserve">and </w:delText>
        </w:r>
      </w:del>
      <w:r w:rsidR="004C59E5">
        <w:t>nearby.</w:t>
      </w:r>
    </w:p>
    <w:p w14:paraId="4CEA832E" w14:textId="77777777" w:rsidR="004C59E5" w:rsidRDefault="004C59E5" w:rsidP="004C59E5">
      <w:pPr>
        <w:pStyle w:val="Heading3"/>
      </w:pPr>
      <w:bookmarkStart w:id="346" w:name="_Toc513157916"/>
      <w:r>
        <w:t>Location Details</w:t>
      </w:r>
      <w:bookmarkEnd w:id="346"/>
    </w:p>
    <w:p w14:paraId="5BB74A29" w14:textId="77777777" w:rsidR="004C59E5" w:rsidRPr="004C59E5" w:rsidRDefault="004C59E5" w:rsidP="004C59E5">
      <w:pPr>
        <w:pStyle w:val="BodyRS12"/>
      </w:pPr>
      <w:r w:rsidRPr="004C59E5">
        <w:t xml:space="preserve">The workshop will take place in Boulder, Colorado, at the Dartmouth Flood Observatory, which is situated in the new Sustainability, Energy and Environment Community (SEEC) building on East Campus of the University of Colorado, Boulder, Colorado. The building has all facilities needed to host a successful workshop (see Facilities and Equipment document). Participants will stay as much as possible at the Millennium Harvest House Boulder, which is situated near the SEEC building. DFO will make use of the Univ. of Colorado negotiated rates to host participants at the Millennium Harvest House and as such can offer reduced hotel rates to participants. The </w:t>
      </w:r>
      <w:r>
        <w:t>2.5</w:t>
      </w:r>
      <w:r w:rsidRPr="004C59E5">
        <w:t xml:space="preserve">-day meeting is scheduled for 2-4 October 2018 and as such SEEC facilities are </w:t>
      </w:r>
      <w:r>
        <w:t xml:space="preserve">already </w:t>
      </w:r>
      <w:r w:rsidRPr="004C59E5">
        <w:t>reserved.</w:t>
      </w:r>
    </w:p>
    <w:p w14:paraId="21A4E78E" w14:textId="77777777" w:rsidR="00812A5D" w:rsidRDefault="00812A5D" w:rsidP="0085528A">
      <w:pPr>
        <w:pStyle w:val="Heading3"/>
      </w:pPr>
      <w:bookmarkStart w:id="347" w:name="_Toc513157917"/>
      <w:r>
        <w:t>Meeting space</w:t>
      </w:r>
      <w:bookmarkEnd w:id="347"/>
    </w:p>
    <w:p w14:paraId="4E53F233" w14:textId="77777777" w:rsidR="00812A5D" w:rsidRPr="0085528A" w:rsidRDefault="00812A5D" w:rsidP="0085528A">
      <w:pPr>
        <w:pStyle w:val="BodyRS12"/>
      </w:pPr>
      <w:r w:rsidRPr="00C1731B">
        <w:t xml:space="preserve">INSTAAR is the anchor of the new SEEC </w:t>
      </w:r>
      <w:del w:id="348" w:author="Microsoft Office User" w:date="2018-05-04T11:25:00Z">
        <w:r w:rsidRPr="00C1731B" w:rsidDel="000A48DD">
          <w:delText xml:space="preserve">(Sustainability, Energy, Environment Complex) </w:delText>
        </w:r>
      </w:del>
      <w:r w:rsidRPr="00C1731B">
        <w:t>campus that is part of the University of Colorado at Boulder</w:t>
      </w:r>
      <w:r>
        <w:t>, East Campus</w:t>
      </w:r>
      <w:r w:rsidRPr="00C1731B">
        <w:t>. The new SEEC campus offers 10 conference rooms</w:t>
      </w:r>
      <w:r>
        <w:t xml:space="preserve">, </w:t>
      </w:r>
      <w:r w:rsidRPr="00B47AC4">
        <w:t>6 classroom-style teachi</w:t>
      </w:r>
      <w:r>
        <w:t>ng facilities, a cafeteria</w:t>
      </w:r>
      <w:r w:rsidRPr="00C1731B">
        <w:t>, and a major conference facility</w:t>
      </w:r>
      <w:r>
        <w:t xml:space="preserve"> (auditorium)</w:t>
      </w:r>
      <w:r w:rsidRPr="00C1731B">
        <w:t xml:space="preserve"> that can host</w:t>
      </w:r>
      <w:r>
        <w:t xml:space="preserve"> up to ~700 people, </w:t>
      </w:r>
      <w:r w:rsidRPr="00B47AC4">
        <w:t>all equipped with Wi-Fi</w:t>
      </w:r>
      <w:r>
        <w:t xml:space="preserve">. All conference rooms, class rooms and </w:t>
      </w:r>
      <w:r w:rsidRPr="00561764">
        <w:t>auditorium</w:t>
      </w:r>
      <w:r>
        <w:t xml:space="preserve"> come with projectors and projector screens.</w:t>
      </w:r>
    </w:p>
    <w:p w14:paraId="057F708A" w14:textId="77777777" w:rsidR="00812A5D" w:rsidRPr="00561764" w:rsidRDefault="00812A5D" w:rsidP="00812A5D">
      <w:pPr>
        <w:pStyle w:val="BodyRS12"/>
        <w:rPr>
          <w:b/>
        </w:rPr>
      </w:pPr>
      <w:r>
        <w:t>The main auditorium (C120) dimensions are 44’ x 53’. If combined with the side rooms C120A/B and C120 C/D), the dimensions are 79’ x 50’. SEEC has for the main auditorium 300 chairs total for use in the rooms and the main auditorium can fit approximately 250 chairs. The side rooms can seat individually 30 to 60 depending on format. C120A/B is 17’ x 50’ when combined. C120A is 17’ x 25’, C120B is 17’ x 25’. C120C/D is 18’ x 49’ when combined. C120C is 18’ x 24’ and C120D is 18’ x 25’. The rooms are separated by sound-proof, movable walls and can be divided in five, four, three, two or one separate space. Maximum room occupancy limits are C120 (412), C120A (81), C120B (64), C120C (82), C120D (65), with a total of 704.</w:t>
      </w:r>
    </w:p>
    <w:p w14:paraId="050D01BA" w14:textId="77777777" w:rsidR="00812A5D" w:rsidRDefault="00812A5D" w:rsidP="00812A5D">
      <w:pPr>
        <w:pStyle w:val="BodyRS12"/>
      </w:pPr>
      <w:r>
        <w:t>The auditorium has a ceiling-mounted Epson G7905UNL 7000 lumen projector and 137-inch tensioned motorized screen with HDMI, VGA, and Mini DisplayPort connections. A Vaddio RoboSHOT 30x HD PTZ rear camera and Vaddio RoboSHOT 12x HD PTZ front camera provide web-based conferencing video possibilities. For voice amplification, the room is equipped with two Shure WL185 lavalier microphones and two Shure SM58 handheld microphones. The auditorium comes with two floor mic stands and two table top mic stands. Wall-mounted JBL line array speakers are on the front wall for program audio and ceiling-mounted speakers provide voice reinforcement. There is an ADA-compliant height-adjustable motorized lectern.</w:t>
      </w:r>
    </w:p>
    <w:p w14:paraId="5F07FAC2" w14:textId="77777777" w:rsidR="004C59E5" w:rsidRDefault="00812A5D" w:rsidP="0085528A">
      <w:pPr>
        <w:pStyle w:val="BodyRS12"/>
      </w:pPr>
      <w:r>
        <w:t>The side rooms each have a ceiling-mounted Epson 2255U 5000 lumen projector and 137-inch tensioned motorized screen with HDMI and VGA connections. The content display can be duplicated across screens. Recording is provided by software-based applications running on a laptop connected to the system.</w:t>
      </w:r>
    </w:p>
    <w:p w14:paraId="502BDB89" w14:textId="77777777" w:rsidR="00F07F78" w:rsidRPr="00F07F78" w:rsidRDefault="00F07F78" w:rsidP="00F07F78">
      <w:pPr>
        <w:pStyle w:val="Heading3"/>
      </w:pPr>
      <w:bookmarkStart w:id="349" w:name="_Toc513157918"/>
      <w:r w:rsidRPr="00F07F78">
        <w:t>Data Management Plan</w:t>
      </w:r>
      <w:bookmarkEnd w:id="349"/>
    </w:p>
    <w:p w14:paraId="3D9208A9" w14:textId="77777777" w:rsidR="00F07F78" w:rsidRPr="00F07F78" w:rsidRDefault="00F07F78" w:rsidP="00F07F78">
      <w:pPr>
        <w:pStyle w:val="Heading4"/>
      </w:pPr>
      <w:bookmarkStart w:id="350" w:name="h.x7al54duzc6i" w:colFirst="0" w:colLast="0"/>
      <w:bookmarkStart w:id="351" w:name="_Toc513157919"/>
      <w:bookmarkEnd w:id="350"/>
      <w:r w:rsidRPr="00F07F78">
        <w:t>Types of data</w:t>
      </w:r>
      <w:bookmarkEnd w:id="351"/>
      <w:r w:rsidRPr="00F07F78">
        <w:t xml:space="preserve"> </w:t>
      </w:r>
    </w:p>
    <w:p w14:paraId="266318D5" w14:textId="77777777" w:rsidR="00F07F78" w:rsidRPr="00F07F78" w:rsidRDefault="00F07F78" w:rsidP="00F07F78">
      <w:pPr>
        <w:pStyle w:val="BodyRS12"/>
      </w:pPr>
      <w:r w:rsidRPr="00F07F78">
        <w:t xml:space="preserve">The proposed work will not generate field data or numerical simulations that would require archiving but will produce attendee presentations that we will store and distributed utilizing the </w:t>
      </w:r>
      <w:r w:rsidRPr="00F07F78">
        <w:lastRenderedPageBreak/>
        <w:t>DFO web server if the presenters agreed, for those that are interested. Recorded keynote presentations will be distributed on agreement of the presenters through the YouTube channel. The University of Colorado, DFO team, has over a decade of experience in sharing material and has the hardware and infrastructure to do so. The DFO team typically makes available submitted abstracts, poster presentations, records of keynote speakers and where possible hands-on exercises for people to use after the meeting as well. All of this data will be in the DFO meeting archive and will be available publicly and freely from the original data sources and same policy applies to the proposed meeting material.</w:t>
      </w:r>
    </w:p>
    <w:p w14:paraId="42BC6A43" w14:textId="77777777" w:rsidR="00F07F78" w:rsidRPr="00F07F78" w:rsidRDefault="00F07F78" w:rsidP="00F07F78">
      <w:pPr>
        <w:pStyle w:val="Heading4"/>
      </w:pPr>
      <w:bookmarkStart w:id="352" w:name="h.bb6hjl1km7q5" w:colFirst="0" w:colLast="0"/>
      <w:bookmarkStart w:id="353" w:name="_Toc513157920"/>
      <w:bookmarkEnd w:id="352"/>
      <w:r w:rsidRPr="00F07F78">
        <w:t>Data and metadata standards</w:t>
      </w:r>
      <w:bookmarkEnd w:id="353"/>
    </w:p>
    <w:p w14:paraId="51455FBC" w14:textId="77777777" w:rsidR="00F07F78" w:rsidRPr="00F07F78" w:rsidRDefault="00F07F78" w:rsidP="00F07F78">
      <w:pPr>
        <w:pStyle w:val="BodyRS12"/>
      </w:pPr>
      <w:r w:rsidRPr="00F07F78">
        <w:t>We will rely heavily on providing access to the data through web services, such as the DFO Web. Meeting material on the DFO web will utilize standard tools and rely heavily on data standards that gain widespread adoption. For example, presentations will be made available in PDF and where possible in PowerPoints’ PPTX format. Abstracts are uploaded as text on registration to the meeting website through a web form and will be made available as PDF. Recordings of the keynote speakers will be made available on YouTube and can be viewed directly through YouTube or downloaded in a variety of standard movie formats with free online available tools.</w:t>
      </w:r>
    </w:p>
    <w:p w14:paraId="6D768F81" w14:textId="77777777" w:rsidR="00F07F78" w:rsidRPr="00F07F78" w:rsidRDefault="00F07F78" w:rsidP="00F07F78">
      <w:pPr>
        <w:pStyle w:val="Heading4"/>
      </w:pPr>
      <w:bookmarkStart w:id="354" w:name="h.jyemrl50onhz" w:colFirst="0" w:colLast="0"/>
      <w:bookmarkStart w:id="355" w:name="_Toc513157921"/>
      <w:bookmarkEnd w:id="354"/>
      <w:r w:rsidRPr="00F07F78">
        <w:t>Policies for access and sharing and provisions for appropriate protection/privacy</w:t>
      </w:r>
      <w:bookmarkEnd w:id="355"/>
    </w:p>
    <w:p w14:paraId="786C2A64" w14:textId="77777777" w:rsidR="00F07F78" w:rsidRPr="00F07F78" w:rsidRDefault="00F07F78" w:rsidP="00F07F78">
      <w:pPr>
        <w:pStyle w:val="BodyRS12"/>
      </w:pPr>
      <w:r w:rsidRPr="00F07F78">
        <w:t>The meeting material sharing policy is driven by openness. We will not impose restrictions on accessing or distributing data unless the license agreement with the original data providers (presenters) limits how their presentation can be redistributed. Presenters will receive in advance a consent form to sign, agreeing to share their presentation at no cost. The proposing team is committed to release the meeting material within 2weeks after the meeting, so without any additional grace period.</w:t>
      </w:r>
    </w:p>
    <w:p w14:paraId="68A33922" w14:textId="77777777" w:rsidR="00F07F78" w:rsidRPr="00F07F78" w:rsidRDefault="00F07F78" w:rsidP="00F07F78">
      <w:pPr>
        <w:pStyle w:val="BodyRS12"/>
      </w:pPr>
      <w:r w:rsidRPr="00F07F78">
        <w:t>We anticipate that the data handled in our system will not contain sensitive information that would require the protection of privacy or national security</w:t>
      </w:r>
    </w:p>
    <w:p w14:paraId="58D3C277" w14:textId="77777777" w:rsidR="00A5041F" w:rsidRPr="00A5041F" w:rsidRDefault="00851A30" w:rsidP="00F7162F">
      <w:pPr>
        <w:pStyle w:val="Heading2"/>
        <w:rPr>
          <w:rFonts w:eastAsia="Times New Roman"/>
        </w:rPr>
      </w:pPr>
      <w:bookmarkStart w:id="356" w:name="_Toc513157922"/>
      <w:r>
        <w:rPr>
          <w:rFonts w:eastAsia="Times New Roman"/>
        </w:rPr>
        <w:t xml:space="preserve">Workshop Funding, </w:t>
      </w:r>
      <w:r w:rsidR="002533EA">
        <w:rPr>
          <w:rFonts w:eastAsia="Times New Roman"/>
        </w:rPr>
        <w:t>People Efforts</w:t>
      </w:r>
      <w:r w:rsidR="002F6F19">
        <w:rPr>
          <w:rFonts w:eastAsia="Times New Roman"/>
        </w:rPr>
        <w:t xml:space="preserve">, </w:t>
      </w:r>
      <w:r>
        <w:rPr>
          <w:rFonts w:eastAsia="Times New Roman"/>
        </w:rPr>
        <w:t>Deliverables</w:t>
      </w:r>
      <w:r w:rsidR="00466828" w:rsidRPr="00466828">
        <w:rPr>
          <w:rFonts w:eastAsia="Times New Roman"/>
        </w:rPr>
        <w:t xml:space="preserve"> </w:t>
      </w:r>
      <w:r w:rsidR="00466828">
        <w:rPr>
          <w:rFonts w:eastAsia="Times New Roman"/>
        </w:rPr>
        <w:t>and Participants</w:t>
      </w:r>
      <w:bookmarkEnd w:id="356"/>
    </w:p>
    <w:p w14:paraId="4ED82566" w14:textId="77777777" w:rsidR="00466828" w:rsidRDefault="00466828" w:rsidP="00466828">
      <w:pPr>
        <w:pStyle w:val="Heading3"/>
      </w:pPr>
      <w:bookmarkStart w:id="357" w:name="_Toc321917625"/>
      <w:bookmarkStart w:id="358" w:name="_Toc513157923"/>
      <w:bookmarkEnd w:id="357"/>
      <w:r>
        <w:t>Funding and Deliverables</w:t>
      </w:r>
      <w:bookmarkEnd w:id="358"/>
    </w:p>
    <w:p w14:paraId="551F8F8C" w14:textId="77777777" w:rsidR="00D753FA" w:rsidRDefault="00D753FA" w:rsidP="00D753FA">
      <w:pPr>
        <w:pStyle w:val="BodyRS12"/>
      </w:pPr>
      <w:r w:rsidRPr="00D753FA">
        <w:t>To ensure a quality workshop and to generate the strongest interest, the workshop itself will be funded through this NASA grant. We request funds to pay fo</w:t>
      </w:r>
      <w:r w:rsidR="00807635">
        <w:t>r th</w:t>
      </w:r>
      <w:r w:rsidR="003B08DC">
        <w:t>e travel and lodging of about 6</w:t>
      </w:r>
      <w:r w:rsidR="00AE1A05">
        <w:t>-7</w:t>
      </w:r>
      <w:r w:rsidR="00807635">
        <w:t xml:space="preserve"> essential participants</w:t>
      </w:r>
      <w:r w:rsidR="00AE1A05">
        <w:t xml:space="preserve"> that require support (TBD)</w:t>
      </w:r>
      <w:r w:rsidRPr="00D753FA">
        <w:t xml:space="preserve">. Funding will pay for participant airfare </w:t>
      </w:r>
      <w:r w:rsidR="00807635">
        <w:t>or mileage and a maximum of 3</w:t>
      </w:r>
      <w:r w:rsidRPr="00D753FA">
        <w:t xml:space="preserve"> nights lodging. </w:t>
      </w:r>
    </w:p>
    <w:p w14:paraId="36D2D15D" w14:textId="77777777" w:rsidR="00167308" w:rsidRDefault="00466828" w:rsidP="00466828">
      <w:pPr>
        <w:pStyle w:val="BodyRS12"/>
      </w:pPr>
      <w:r>
        <w:t>Funding will also be requested to support</w:t>
      </w:r>
      <w:r w:rsidR="00AE1A05">
        <w:t xml:space="preserve"> the </w:t>
      </w:r>
      <w:r w:rsidR="00AE1A05" w:rsidRPr="00592A39">
        <w:rPr>
          <w:b/>
        </w:rPr>
        <w:t>PI</w:t>
      </w:r>
      <w:r w:rsidRPr="00592A39">
        <w:rPr>
          <w:b/>
        </w:rPr>
        <w:t xml:space="preserve"> G. </w:t>
      </w:r>
      <w:r w:rsidR="00AE1A05" w:rsidRPr="00592A39">
        <w:rPr>
          <w:b/>
        </w:rPr>
        <w:t xml:space="preserve">J-P. </w:t>
      </w:r>
      <w:r w:rsidRPr="00592A39">
        <w:rPr>
          <w:b/>
        </w:rPr>
        <w:t>Schumann</w:t>
      </w:r>
      <w:r>
        <w:t xml:space="preserve">’s time </w:t>
      </w:r>
      <w:r w:rsidR="00AE1A05">
        <w:t xml:space="preserve">(at Remote Sensing Solutions, Inc.) </w:t>
      </w:r>
      <w:r w:rsidR="00AB0566">
        <w:t xml:space="preserve">for successful management and </w:t>
      </w:r>
      <w:r>
        <w:t xml:space="preserve">for the outcome deliverables, which include a report to be published in a community magazine (e.g., AGU Eos) as well as an academic paper and a report to be circulated to NASA and other relevant organizations. Also, a teleconference spin-off series will follow the workshop where science and science action items will be discussed and formalized, involving most of the workshop participants. </w:t>
      </w:r>
      <w:r w:rsidR="00D50E7E">
        <w:t xml:space="preserve">Thereafter, additional funding </w:t>
      </w:r>
      <w:r w:rsidR="007A32F4">
        <w:t xml:space="preserve">to work on </w:t>
      </w:r>
      <w:r w:rsidR="00D50E7E">
        <w:t>some of those action items will be necessary.</w:t>
      </w:r>
    </w:p>
    <w:p w14:paraId="50B6BF04" w14:textId="77777777" w:rsidR="00D31B54" w:rsidRPr="00E451D3" w:rsidRDefault="00AE1A05" w:rsidP="00AB0566">
      <w:pPr>
        <w:pStyle w:val="BodyRS12"/>
      </w:pPr>
      <w:r>
        <w:t xml:space="preserve">Funding will also be requested for </w:t>
      </w:r>
      <w:r w:rsidRPr="00592A39">
        <w:rPr>
          <w:b/>
        </w:rPr>
        <w:t>Co-I Dr. A. J. Kettner</w:t>
      </w:r>
      <w:r>
        <w:t xml:space="preserve"> at CSDMS, INSTAAR (CU Boulder)</w:t>
      </w:r>
      <w:r w:rsidR="00D31B54">
        <w:t>. Dr. Kettner will spend 0.6 months, or 0.05</w:t>
      </w:r>
      <w:r w:rsidR="00D31B54" w:rsidRPr="00E451D3">
        <w:t xml:space="preserve"> FTE of </w:t>
      </w:r>
      <w:r w:rsidR="00D31B54">
        <w:t>his</w:t>
      </w:r>
      <w:r w:rsidR="00D31B54" w:rsidRPr="00E451D3">
        <w:t xml:space="preserve"> time on this project for a period of </w:t>
      </w:r>
      <w:r w:rsidR="00D31B54">
        <w:t>1</w:t>
      </w:r>
      <w:r w:rsidR="00D31B54" w:rsidRPr="00E451D3">
        <w:t xml:space="preserve"> year. </w:t>
      </w:r>
      <w:r w:rsidR="00D31B54">
        <w:t>His</w:t>
      </w:r>
      <w:r w:rsidR="00D31B54" w:rsidRPr="00E451D3">
        <w:t xml:space="preserve"> tasks are directly relevant to the success of </w:t>
      </w:r>
      <w:r w:rsidR="00D31B54">
        <w:t>the workshop and its outcome. He will contribute to all meeting deliverables as defined above and be c</w:t>
      </w:r>
      <w:r w:rsidR="00D31B54" w:rsidRPr="00E451D3">
        <w:t>o-</w:t>
      </w:r>
      <w:r w:rsidR="00D31B54">
        <w:t xml:space="preserve">host of the meeting; leading the logistical support for the meeting, including reduced cost hotel contract and arranging transport </w:t>
      </w:r>
      <w:r w:rsidR="00D31B54">
        <w:lastRenderedPageBreak/>
        <w:t>to meeting from hotel. He will also handle onsite registration (name tags and have keynote speakers sign agreement of releasing any presented material). Additionally, Dr. Kettner will provide meeting website support: setting up a website to announce meeting, handle expressions of interest, and confirmations, as well as abstract submissions. Post-meeting support is also provided by ensuring meeting material is available, not only for attendees but for everybody that is interested.</w:t>
      </w:r>
      <w:r w:rsidR="00AB0566">
        <w:t xml:space="preserve"> R</w:t>
      </w:r>
      <w:r w:rsidR="00D31B54">
        <w:t>ecording of the meeting and the possibility to have online participation, at least during the plenary presentations</w:t>
      </w:r>
      <w:r w:rsidR="00AB0566">
        <w:t xml:space="preserve"> will also be provided</w:t>
      </w:r>
      <w:r w:rsidR="00D31B54">
        <w:t>.</w:t>
      </w:r>
      <w:r w:rsidR="00AB0566">
        <w:t xml:space="preserve"> Because of the logistics items and various other support outlined above, the subaward from Remote Sensing Solutions to CU will include the necessary direct costs as well as Dr. Kettner’s time (labor).</w:t>
      </w:r>
      <w:r w:rsidR="00D31B54">
        <w:t xml:space="preserve"> </w:t>
      </w:r>
    </w:p>
    <w:p w14:paraId="0DCADB51" w14:textId="77777777" w:rsidR="00AE1A05" w:rsidRDefault="00AB0566" w:rsidP="00D31B54">
      <w:pPr>
        <w:pStyle w:val="BodyRS12"/>
      </w:pPr>
      <w:r>
        <w:t>W</w:t>
      </w:r>
      <w:r w:rsidRPr="00AB0566">
        <w:rPr>
          <w:highlight w:val="yellow"/>
        </w:rPr>
        <w:t xml:space="preserve">e will also request funding for </w:t>
      </w:r>
      <w:r w:rsidRPr="00592A39">
        <w:rPr>
          <w:b/>
          <w:highlight w:val="yellow"/>
        </w:rPr>
        <w:t>Co-I Beth Tellman</w:t>
      </w:r>
      <w:r w:rsidRPr="00AB0566">
        <w:rPr>
          <w:highlight w:val="yellow"/>
        </w:rPr>
        <w:t xml:space="preserve"> (Cloud2Street, Beth &amp; Bessie Inc.) for assisting with the workshop planning, especially invitation and connection to various participants (including data providers and insurance, etc). She will also assist with all deliverables.</w:t>
      </w:r>
    </w:p>
    <w:p w14:paraId="3A4C6441" w14:textId="77777777" w:rsidR="00D2585C" w:rsidRPr="00D2585C" w:rsidRDefault="00D2585C" w:rsidP="00466828">
      <w:pPr>
        <w:pStyle w:val="Heading3"/>
        <w:rPr>
          <w:highlight w:val="yellow"/>
        </w:rPr>
      </w:pPr>
      <w:bookmarkStart w:id="359" w:name="_Toc513157924"/>
      <w:r w:rsidRPr="00D2585C">
        <w:rPr>
          <w:highlight w:val="yellow"/>
        </w:rPr>
        <w:t>Project Timeline</w:t>
      </w:r>
    </w:p>
    <w:p w14:paraId="1FAEE370" w14:textId="77777777" w:rsidR="00D2585C" w:rsidRPr="00D2585C" w:rsidRDefault="00D2585C" w:rsidP="00D2585C">
      <w:pPr>
        <w:pStyle w:val="BodyRS12"/>
      </w:pPr>
      <w:r w:rsidRPr="00D2585C">
        <w:rPr>
          <w:highlight w:val="yellow"/>
        </w:rPr>
        <w:t>{INSERT SIMPLE GRAPH WITH MILESTONES &amp; DELIVERABLES HERE}</w:t>
      </w:r>
    </w:p>
    <w:p w14:paraId="135800A7" w14:textId="77777777" w:rsidR="00466828" w:rsidRPr="00D753FA" w:rsidRDefault="00466828" w:rsidP="00466828">
      <w:pPr>
        <w:pStyle w:val="Heading3"/>
      </w:pPr>
      <w:r>
        <w:t>Participants</w:t>
      </w:r>
      <w:bookmarkEnd w:id="359"/>
    </w:p>
    <w:p w14:paraId="321DCCA7" w14:textId="77777777" w:rsidR="00D753FA" w:rsidRPr="00D753FA" w:rsidRDefault="00D753FA" w:rsidP="00D753FA">
      <w:pPr>
        <w:pStyle w:val="BodyRS12"/>
      </w:pPr>
      <w:r w:rsidRPr="00D753FA">
        <w:t xml:space="preserve">Our goal is to include the necessary range of participants so as to have a critical mass while keeping the size moderately small. For applicants, not able to attend the workshop or not selected for live presentations, an opportunity may be provided </w:t>
      </w:r>
      <w:r w:rsidR="00807635">
        <w:t xml:space="preserve">to </w:t>
      </w:r>
      <w:r w:rsidRPr="00D753FA">
        <w:t xml:space="preserve">participate in the workshop via </w:t>
      </w:r>
      <w:r w:rsidR="00AB0566">
        <w:t>online participation as noted in the previous section</w:t>
      </w:r>
      <w:r w:rsidRPr="00D753FA">
        <w:t xml:space="preserve">. </w:t>
      </w:r>
    </w:p>
    <w:p w14:paraId="3C40EF2C" w14:textId="77777777" w:rsidR="00D753FA" w:rsidRPr="0079160B" w:rsidRDefault="00D753FA" w:rsidP="00D753FA">
      <w:pPr>
        <w:pStyle w:val="BodyRS12"/>
      </w:pPr>
      <w:r w:rsidRPr="0079160B">
        <w:t xml:space="preserve">The </w:t>
      </w:r>
      <w:r w:rsidR="00EE062C" w:rsidRPr="0079160B">
        <w:t xml:space="preserve">structure of the </w:t>
      </w:r>
      <w:r w:rsidRPr="0079160B">
        <w:t>wor</w:t>
      </w:r>
      <w:r w:rsidR="001A09B5" w:rsidRPr="0079160B">
        <w:t xml:space="preserve">kshop will be organized by </w:t>
      </w:r>
      <w:r w:rsidR="0088755C" w:rsidRPr="0079160B">
        <w:t>the following planning committee</w:t>
      </w:r>
      <w:r w:rsidRPr="0079160B">
        <w:t xml:space="preserve">: </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2178"/>
        <w:gridCol w:w="2520"/>
        <w:gridCol w:w="4878"/>
      </w:tblGrid>
      <w:tr w:rsidR="00320ADB" w:rsidRPr="00AB532B" w14:paraId="5C650326" w14:textId="77777777" w:rsidTr="007A7070">
        <w:trPr>
          <w:trHeight w:val="20"/>
        </w:trPr>
        <w:tc>
          <w:tcPr>
            <w:tcW w:w="2178" w:type="dxa"/>
            <w:tcBorders>
              <w:top w:val="nil"/>
              <w:bottom w:val="single" w:sz="12" w:space="0" w:color="666666"/>
              <w:right w:val="nil"/>
            </w:tcBorders>
            <w:shd w:val="clear" w:color="auto" w:fill="FFFFFF"/>
          </w:tcPr>
          <w:p w14:paraId="22242FEC" w14:textId="77777777" w:rsidR="00BC21A7" w:rsidRPr="00AB532B" w:rsidRDefault="00BC21A7" w:rsidP="003D7EAE">
            <w:pPr>
              <w:pStyle w:val="BodyRS12"/>
              <w:spacing w:line="240" w:lineRule="auto"/>
              <w:ind w:firstLine="0"/>
              <w:rPr>
                <w:rFonts w:ascii="Arial Narrow" w:hAnsi="Arial Narrow"/>
                <w:b/>
                <w:bCs w:val="0"/>
                <w:sz w:val="18"/>
                <w:szCs w:val="18"/>
              </w:rPr>
            </w:pPr>
            <w:r w:rsidRPr="00AB532B">
              <w:rPr>
                <w:rFonts w:ascii="Arial Narrow" w:hAnsi="Arial Narrow"/>
                <w:b/>
                <w:bCs w:val="0"/>
                <w:sz w:val="18"/>
                <w:szCs w:val="18"/>
              </w:rPr>
              <w:t>Name</w:t>
            </w:r>
          </w:p>
        </w:tc>
        <w:tc>
          <w:tcPr>
            <w:tcW w:w="2520" w:type="dxa"/>
            <w:tcBorders>
              <w:top w:val="nil"/>
              <w:left w:val="nil"/>
              <w:bottom w:val="single" w:sz="12" w:space="0" w:color="666666"/>
              <w:right w:val="nil"/>
            </w:tcBorders>
            <w:shd w:val="clear" w:color="auto" w:fill="FFFFFF"/>
          </w:tcPr>
          <w:p w14:paraId="614F2868" w14:textId="77777777" w:rsidR="00BC21A7" w:rsidRPr="00AB532B" w:rsidRDefault="00BC21A7" w:rsidP="003D7EAE">
            <w:pPr>
              <w:pStyle w:val="BodyRS12"/>
              <w:spacing w:line="240" w:lineRule="auto"/>
              <w:ind w:firstLine="0"/>
              <w:rPr>
                <w:rFonts w:ascii="Arial Narrow" w:hAnsi="Arial Narrow"/>
                <w:b/>
                <w:bCs w:val="0"/>
                <w:sz w:val="18"/>
                <w:szCs w:val="18"/>
              </w:rPr>
            </w:pPr>
            <w:r w:rsidRPr="00AB532B">
              <w:rPr>
                <w:rFonts w:ascii="Arial Narrow" w:hAnsi="Arial Narrow"/>
                <w:b/>
                <w:bCs w:val="0"/>
                <w:sz w:val="18"/>
                <w:szCs w:val="18"/>
              </w:rPr>
              <w:t>Organization</w:t>
            </w:r>
          </w:p>
        </w:tc>
        <w:tc>
          <w:tcPr>
            <w:tcW w:w="4878" w:type="dxa"/>
            <w:tcBorders>
              <w:top w:val="nil"/>
              <w:left w:val="nil"/>
              <w:bottom w:val="single" w:sz="12" w:space="0" w:color="666666"/>
            </w:tcBorders>
            <w:shd w:val="clear" w:color="auto" w:fill="FFFFFF"/>
          </w:tcPr>
          <w:p w14:paraId="34CDF60C" w14:textId="77777777" w:rsidR="00BC21A7" w:rsidRPr="00AB532B" w:rsidRDefault="00BC21A7" w:rsidP="003D7EAE">
            <w:pPr>
              <w:pStyle w:val="BodyRS12"/>
              <w:spacing w:line="240" w:lineRule="auto"/>
              <w:ind w:firstLine="0"/>
              <w:rPr>
                <w:rFonts w:ascii="Arial Narrow" w:hAnsi="Arial Narrow"/>
                <w:b/>
                <w:bCs w:val="0"/>
                <w:sz w:val="18"/>
                <w:szCs w:val="18"/>
              </w:rPr>
            </w:pPr>
            <w:r w:rsidRPr="00AB532B">
              <w:rPr>
                <w:rFonts w:ascii="Arial Narrow" w:hAnsi="Arial Narrow"/>
                <w:b/>
                <w:bCs w:val="0"/>
                <w:sz w:val="18"/>
                <w:szCs w:val="18"/>
              </w:rPr>
              <w:t>Role</w:t>
            </w:r>
          </w:p>
        </w:tc>
      </w:tr>
      <w:tr w:rsidR="00320ADB" w:rsidRPr="00AB532B" w14:paraId="3E917A2B" w14:textId="77777777" w:rsidTr="007A7070">
        <w:trPr>
          <w:trHeight w:val="20"/>
        </w:trPr>
        <w:tc>
          <w:tcPr>
            <w:tcW w:w="2178" w:type="dxa"/>
            <w:shd w:val="clear" w:color="auto" w:fill="auto"/>
          </w:tcPr>
          <w:p w14:paraId="2A36AC03" w14:textId="77777777" w:rsidR="00BC21A7" w:rsidRPr="007A7070" w:rsidRDefault="00BC21A7" w:rsidP="0079160B">
            <w:pPr>
              <w:pStyle w:val="BodyRS12"/>
              <w:spacing w:line="240" w:lineRule="auto"/>
              <w:ind w:firstLine="0"/>
              <w:jc w:val="both"/>
              <w:rPr>
                <w:rFonts w:ascii="Arial Narrow" w:hAnsi="Arial Narrow"/>
                <w:b/>
                <w:bCs w:val="0"/>
                <w:sz w:val="18"/>
                <w:szCs w:val="18"/>
              </w:rPr>
            </w:pPr>
            <w:r w:rsidRPr="007A7070">
              <w:rPr>
                <w:rFonts w:ascii="Arial Narrow" w:hAnsi="Arial Narrow"/>
                <w:b/>
                <w:bCs w:val="0"/>
                <w:sz w:val="18"/>
                <w:szCs w:val="18"/>
              </w:rPr>
              <w:t xml:space="preserve">David Green </w:t>
            </w:r>
          </w:p>
        </w:tc>
        <w:tc>
          <w:tcPr>
            <w:tcW w:w="2520" w:type="dxa"/>
            <w:shd w:val="clear" w:color="auto" w:fill="auto"/>
          </w:tcPr>
          <w:p w14:paraId="0E71B573" w14:textId="77777777" w:rsidR="00BC21A7" w:rsidRPr="007A7070" w:rsidRDefault="00BC21A7" w:rsidP="0079160B">
            <w:pPr>
              <w:pStyle w:val="BodyRS12"/>
              <w:spacing w:line="240" w:lineRule="auto"/>
              <w:ind w:firstLine="0"/>
              <w:jc w:val="both"/>
              <w:rPr>
                <w:rFonts w:ascii="Arial Narrow" w:hAnsi="Arial Narrow"/>
                <w:sz w:val="18"/>
                <w:szCs w:val="18"/>
              </w:rPr>
            </w:pPr>
            <w:r w:rsidRPr="007A7070">
              <w:rPr>
                <w:rFonts w:ascii="Arial Narrow" w:hAnsi="Arial Narrow"/>
                <w:sz w:val="18"/>
                <w:szCs w:val="18"/>
              </w:rPr>
              <w:t xml:space="preserve">NASA </w:t>
            </w:r>
            <w:r w:rsidR="00AA174E" w:rsidRPr="007A7070">
              <w:rPr>
                <w:rFonts w:ascii="Arial Narrow" w:hAnsi="Arial Narrow"/>
                <w:sz w:val="18"/>
                <w:szCs w:val="18"/>
              </w:rPr>
              <w:t>HQ</w:t>
            </w:r>
          </w:p>
        </w:tc>
        <w:tc>
          <w:tcPr>
            <w:tcW w:w="4878" w:type="dxa"/>
            <w:shd w:val="clear" w:color="auto" w:fill="auto"/>
          </w:tcPr>
          <w:p w14:paraId="3B4AC5C2" w14:textId="77777777" w:rsidR="00BC21A7" w:rsidRPr="007A7070" w:rsidRDefault="00D64691" w:rsidP="00D64691">
            <w:pPr>
              <w:pStyle w:val="BodyRS12"/>
              <w:spacing w:line="240" w:lineRule="auto"/>
              <w:ind w:firstLine="0"/>
              <w:jc w:val="both"/>
              <w:rPr>
                <w:rFonts w:ascii="Arial Narrow" w:hAnsi="Arial Narrow"/>
                <w:sz w:val="18"/>
                <w:szCs w:val="18"/>
              </w:rPr>
            </w:pPr>
            <w:r w:rsidRPr="007A7070">
              <w:rPr>
                <w:rFonts w:ascii="Arial Narrow" w:hAnsi="Arial Narrow"/>
                <w:sz w:val="18"/>
                <w:szCs w:val="18"/>
              </w:rPr>
              <w:t xml:space="preserve">NASA </w:t>
            </w:r>
            <w:r w:rsidR="003D7EAE" w:rsidRPr="007A7070">
              <w:rPr>
                <w:rFonts w:ascii="Arial Narrow" w:hAnsi="Arial Narrow"/>
                <w:sz w:val="18"/>
                <w:szCs w:val="18"/>
              </w:rPr>
              <w:t>ASP Disaster</w:t>
            </w:r>
            <w:r w:rsidRPr="007A7070">
              <w:rPr>
                <w:rFonts w:ascii="Arial Narrow" w:hAnsi="Arial Narrow"/>
                <w:sz w:val="18"/>
                <w:szCs w:val="18"/>
              </w:rPr>
              <w:t>s Program Manager</w:t>
            </w:r>
          </w:p>
        </w:tc>
      </w:tr>
      <w:tr w:rsidR="00BC21A7" w:rsidRPr="00AB532B" w14:paraId="12C6BF34" w14:textId="77777777" w:rsidTr="007A7070">
        <w:trPr>
          <w:trHeight w:val="20"/>
        </w:trPr>
        <w:tc>
          <w:tcPr>
            <w:tcW w:w="2178" w:type="dxa"/>
            <w:shd w:val="clear" w:color="auto" w:fill="auto"/>
          </w:tcPr>
          <w:p w14:paraId="6E08A387" w14:textId="77777777" w:rsidR="00BC21A7" w:rsidRPr="007A7070" w:rsidRDefault="00BC21A7" w:rsidP="0079160B">
            <w:pPr>
              <w:pStyle w:val="BodyRS12"/>
              <w:spacing w:line="240" w:lineRule="auto"/>
              <w:ind w:firstLine="0"/>
              <w:jc w:val="both"/>
              <w:rPr>
                <w:rFonts w:ascii="Arial Narrow" w:hAnsi="Arial Narrow"/>
                <w:b/>
                <w:bCs w:val="0"/>
                <w:sz w:val="18"/>
                <w:szCs w:val="18"/>
              </w:rPr>
            </w:pPr>
            <w:r w:rsidRPr="007A7070">
              <w:rPr>
                <w:rFonts w:ascii="Arial Narrow" w:hAnsi="Arial Narrow"/>
                <w:b/>
                <w:bCs w:val="0"/>
                <w:sz w:val="18"/>
                <w:szCs w:val="18"/>
              </w:rPr>
              <w:t xml:space="preserve">John Murray </w:t>
            </w:r>
          </w:p>
        </w:tc>
        <w:tc>
          <w:tcPr>
            <w:tcW w:w="2520" w:type="dxa"/>
            <w:shd w:val="clear" w:color="auto" w:fill="auto"/>
          </w:tcPr>
          <w:p w14:paraId="5C765F10" w14:textId="77777777" w:rsidR="00BC21A7" w:rsidRPr="007A7070" w:rsidRDefault="00BC21A7" w:rsidP="0079160B">
            <w:pPr>
              <w:pStyle w:val="BodyRS12"/>
              <w:spacing w:line="240" w:lineRule="auto"/>
              <w:ind w:firstLine="0"/>
              <w:jc w:val="both"/>
              <w:rPr>
                <w:rFonts w:ascii="Arial Narrow" w:hAnsi="Arial Narrow"/>
                <w:sz w:val="18"/>
                <w:szCs w:val="18"/>
              </w:rPr>
            </w:pPr>
            <w:r w:rsidRPr="007A7070">
              <w:rPr>
                <w:rFonts w:ascii="Arial Narrow" w:hAnsi="Arial Narrow"/>
                <w:sz w:val="18"/>
                <w:szCs w:val="18"/>
              </w:rPr>
              <w:t>NASA</w:t>
            </w:r>
            <w:r w:rsidR="00AA174E" w:rsidRPr="007A7070">
              <w:rPr>
                <w:rFonts w:ascii="Arial Narrow" w:hAnsi="Arial Narrow"/>
                <w:sz w:val="18"/>
                <w:szCs w:val="18"/>
              </w:rPr>
              <w:t xml:space="preserve"> LaRC</w:t>
            </w:r>
          </w:p>
        </w:tc>
        <w:tc>
          <w:tcPr>
            <w:tcW w:w="4878" w:type="dxa"/>
            <w:shd w:val="clear" w:color="auto" w:fill="auto"/>
          </w:tcPr>
          <w:p w14:paraId="4429CDBE" w14:textId="77777777" w:rsidR="00BC21A7" w:rsidRPr="007A7070" w:rsidRDefault="00D64691" w:rsidP="003D7EAE">
            <w:pPr>
              <w:pStyle w:val="BodyRS12"/>
              <w:spacing w:line="240" w:lineRule="auto"/>
              <w:ind w:firstLine="0"/>
              <w:jc w:val="both"/>
              <w:rPr>
                <w:rFonts w:ascii="Arial Narrow" w:hAnsi="Arial Narrow"/>
                <w:sz w:val="18"/>
                <w:szCs w:val="18"/>
              </w:rPr>
            </w:pPr>
            <w:r w:rsidRPr="007A7070">
              <w:rPr>
                <w:rFonts w:ascii="Arial Narrow" w:hAnsi="Arial Narrow"/>
                <w:sz w:val="18"/>
                <w:szCs w:val="18"/>
              </w:rPr>
              <w:t xml:space="preserve">NASA </w:t>
            </w:r>
            <w:r w:rsidR="003D7EAE" w:rsidRPr="007A7070">
              <w:rPr>
                <w:rFonts w:ascii="Arial Narrow" w:hAnsi="Arial Narrow"/>
                <w:sz w:val="18"/>
                <w:szCs w:val="18"/>
              </w:rPr>
              <w:t>ASP</w:t>
            </w:r>
            <w:r w:rsidRPr="007A7070">
              <w:rPr>
                <w:rFonts w:ascii="Arial Narrow" w:hAnsi="Arial Narrow"/>
                <w:sz w:val="18"/>
                <w:szCs w:val="18"/>
              </w:rPr>
              <w:t xml:space="preserve"> Associate PM for Atmospheric and Hydrological Disasters</w:t>
            </w:r>
          </w:p>
        </w:tc>
      </w:tr>
      <w:tr w:rsidR="00320ADB" w:rsidRPr="00AB532B" w14:paraId="32987BD7" w14:textId="77777777" w:rsidTr="007A7070">
        <w:trPr>
          <w:trHeight w:val="20"/>
        </w:trPr>
        <w:tc>
          <w:tcPr>
            <w:tcW w:w="2178" w:type="dxa"/>
            <w:shd w:val="clear" w:color="auto" w:fill="auto"/>
          </w:tcPr>
          <w:p w14:paraId="6DA1E4D0" w14:textId="77777777" w:rsidR="00BC21A7" w:rsidRPr="007A7070" w:rsidRDefault="00BC21A7" w:rsidP="0079160B">
            <w:pPr>
              <w:pStyle w:val="BodyRS12"/>
              <w:spacing w:line="240" w:lineRule="auto"/>
              <w:ind w:firstLine="0"/>
              <w:jc w:val="both"/>
              <w:rPr>
                <w:rFonts w:ascii="Arial Narrow" w:hAnsi="Arial Narrow"/>
                <w:b/>
                <w:bCs w:val="0"/>
                <w:sz w:val="18"/>
                <w:szCs w:val="18"/>
              </w:rPr>
            </w:pPr>
            <w:r w:rsidRPr="007A7070">
              <w:rPr>
                <w:rFonts w:ascii="Arial Narrow" w:hAnsi="Arial Narrow"/>
                <w:b/>
                <w:bCs w:val="0"/>
                <w:sz w:val="18"/>
                <w:szCs w:val="18"/>
              </w:rPr>
              <w:t xml:space="preserve">Guy Schumann </w:t>
            </w:r>
          </w:p>
        </w:tc>
        <w:tc>
          <w:tcPr>
            <w:tcW w:w="2520" w:type="dxa"/>
            <w:shd w:val="clear" w:color="auto" w:fill="auto"/>
          </w:tcPr>
          <w:p w14:paraId="76D3DEDE" w14:textId="77777777" w:rsidR="00BC21A7" w:rsidRPr="007A7070" w:rsidRDefault="00AA174E" w:rsidP="0079160B">
            <w:pPr>
              <w:pStyle w:val="BodyRS12"/>
              <w:spacing w:line="240" w:lineRule="auto"/>
              <w:ind w:firstLine="0"/>
              <w:jc w:val="both"/>
              <w:rPr>
                <w:rFonts w:ascii="Arial Narrow" w:hAnsi="Arial Narrow"/>
                <w:sz w:val="18"/>
                <w:szCs w:val="18"/>
              </w:rPr>
            </w:pPr>
            <w:r w:rsidRPr="007A7070">
              <w:rPr>
                <w:rFonts w:ascii="Arial Narrow" w:hAnsi="Arial Narrow"/>
                <w:sz w:val="18"/>
                <w:szCs w:val="18"/>
              </w:rPr>
              <w:t>RSS</w:t>
            </w:r>
          </w:p>
        </w:tc>
        <w:tc>
          <w:tcPr>
            <w:tcW w:w="4878" w:type="dxa"/>
            <w:shd w:val="clear" w:color="auto" w:fill="auto"/>
          </w:tcPr>
          <w:p w14:paraId="3919ECA6" w14:textId="77777777" w:rsidR="00BC21A7" w:rsidRPr="007A7070" w:rsidRDefault="002448BA" w:rsidP="003D7EAE">
            <w:pPr>
              <w:pStyle w:val="BodyRS12"/>
              <w:spacing w:line="240" w:lineRule="auto"/>
              <w:ind w:firstLine="0"/>
              <w:jc w:val="both"/>
              <w:rPr>
                <w:rFonts w:ascii="Arial Narrow" w:hAnsi="Arial Narrow"/>
                <w:sz w:val="18"/>
                <w:szCs w:val="18"/>
              </w:rPr>
            </w:pPr>
            <w:r w:rsidRPr="007A7070">
              <w:rPr>
                <w:rFonts w:ascii="Arial Narrow" w:hAnsi="Arial Narrow"/>
                <w:sz w:val="18"/>
                <w:szCs w:val="18"/>
              </w:rPr>
              <w:t xml:space="preserve">Lead workshop coordinator &amp; responsible for </w:t>
            </w:r>
            <w:r w:rsidR="003D7EAE" w:rsidRPr="007A7070">
              <w:rPr>
                <w:rFonts w:ascii="Arial Narrow" w:hAnsi="Arial Narrow"/>
                <w:sz w:val="18"/>
                <w:szCs w:val="18"/>
              </w:rPr>
              <w:t>deliverables</w:t>
            </w:r>
          </w:p>
        </w:tc>
      </w:tr>
      <w:tr w:rsidR="00697E26" w:rsidRPr="00AB532B" w14:paraId="0D3595F4" w14:textId="77777777" w:rsidTr="007A7070">
        <w:trPr>
          <w:trHeight w:val="20"/>
        </w:trPr>
        <w:tc>
          <w:tcPr>
            <w:tcW w:w="2178" w:type="dxa"/>
            <w:shd w:val="clear" w:color="auto" w:fill="auto"/>
          </w:tcPr>
          <w:p w14:paraId="1ED3B149" w14:textId="77777777" w:rsidR="00697E26" w:rsidRPr="007A7070" w:rsidRDefault="00AB0566" w:rsidP="002E77ED">
            <w:pPr>
              <w:pStyle w:val="BodyRS12"/>
              <w:spacing w:line="240" w:lineRule="auto"/>
              <w:ind w:firstLine="0"/>
              <w:jc w:val="both"/>
              <w:rPr>
                <w:rFonts w:ascii="Arial Narrow" w:hAnsi="Arial Narrow"/>
                <w:b/>
                <w:bCs w:val="0"/>
                <w:sz w:val="18"/>
                <w:szCs w:val="18"/>
              </w:rPr>
            </w:pPr>
            <w:r w:rsidRPr="007A7070">
              <w:rPr>
                <w:rFonts w:ascii="Arial Narrow" w:hAnsi="Arial Narrow"/>
                <w:b/>
                <w:bCs w:val="0"/>
                <w:sz w:val="18"/>
                <w:szCs w:val="18"/>
              </w:rPr>
              <w:t>Albert Kettner</w:t>
            </w:r>
          </w:p>
        </w:tc>
        <w:tc>
          <w:tcPr>
            <w:tcW w:w="2520" w:type="dxa"/>
            <w:shd w:val="clear" w:color="auto" w:fill="auto"/>
          </w:tcPr>
          <w:p w14:paraId="3A45109E" w14:textId="77777777" w:rsidR="00697E26" w:rsidRPr="007A7070" w:rsidRDefault="00AB0566" w:rsidP="0079160B">
            <w:pPr>
              <w:pStyle w:val="BodyRS12"/>
              <w:spacing w:line="240" w:lineRule="auto"/>
              <w:ind w:firstLine="0"/>
              <w:jc w:val="both"/>
              <w:rPr>
                <w:rFonts w:ascii="Arial Narrow" w:hAnsi="Arial Narrow"/>
                <w:sz w:val="18"/>
                <w:szCs w:val="18"/>
              </w:rPr>
            </w:pPr>
            <w:r w:rsidRPr="007A7070">
              <w:rPr>
                <w:rFonts w:ascii="Arial Narrow" w:hAnsi="Arial Narrow"/>
                <w:sz w:val="18"/>
                <w:szCs w:val="18"/>
              </w:rPr>
              <w:t>DFO</w:t>
            </w:r>
          </w:p>
        </w:tc>
        <w:tc>
          <w:tcPr>
            <w:tcW w:w="4878" w:type="dxa"/>
            <w:shd w:val="clear" w:color="auto" w:fill="auto"/>
          </w:tcPr>
          <w:p w14:paraId="069B41BD" w14:textId="77777777" w:rsidR="00697E26" w:rsidRPr="007A7070" w:rsidRDefault="00AB0566" w:rsidP="00860504">
            <w:pPr>
              <w:pStyle w:val="BodyRS12"/>
              <w:spacing w:line="240" w:lineRule="auto"/>
              <w:ind w:firstLine="0"/>
              <w:jc w:val="both"/>
              <w:rPr>
                <w:rFonts w:ascii="Arial Narrow" w:hAnsi="Arial Narrow"/>
                <w:sz w:val="18"/>
                <w:szCs w:val="18"/>
              </w:rPr>
            </w:pPr>
            <w:r w:rsidRPr="007A7070">
              <w:rPr>
                <w:rFonts w:ascii="Arial Narrow" w:hAnsi="Arial Narrow"/>
                <w:sz w:val="18"/>
                <w:szCs w:val="18"/>
              </w:rPr>
              <w:t>Co-host and logistic as well as science co-lead</w:t>
            </w:r>
          </w:p>
        </w:tc>
      </w:tr>
      <w:tr w:rsidR="00AB0566" w:rsidRPr="00AB532B" w14:paraId="2D0D8255" w14:textId="77777777" w:rsidTr="007A7070">
        <w:trPr>
          <w:trHeight w:val="20"/>
        </w:trPr>
        <w:tc>
          <w:tcPr>
            <w:tcW w:w="2178" w:type="dxa"/>
            <w:shd w:val="clear" w:color="auto" w:fill="auto"/>
          </w:tcPr>
          <w:p w14:paraId="5BC65E26" w14:textId="77777777" w:rsidR="00AB0566" w:rsidRPr="007A7070" w:rsidRDefault="00AB0566" w:rsidP="002E77ED">
            <w:pPr>
              <w:pStyle w:val="BodyRS12"/>
              <w:spacing w:line="240" w:lineRule="auto"/>
              <w:ind w:firstLine="0"/>
              <w:jc w:val="both"/>
              <w:rPr>
                <w:rFonts w:ascii="Arial Narrow" w:hAnsi="Arial Narrow"/>
                <w:b/>
                <w:bCs w:val="0"/>
                <w:sz w:val="18"/>
                <w:szCs w:val="18"/>
              </w:rPr>
            </w:pPr>
            <w:r w:rsidRPr="007A7070">
              <w:rPr>
                <w:rFonts w:ascii="Arial Narrow" w:hAnsi="Arial Narrow"/>
                <w:b/>
                <w:bCs w:val="0"/>
                <w:sz w:val="18"/>
                <w:szCs w:val="18"/>
              </w:rPr>
              <w:t>Beth Tellman</w:t>
            </w:r>
          </w:p>
        </w:tc>
        <w:tc>
          <w:tcPr>
            <w:tcW w:w="2520" w:type="dxa"/>
            <w:shd w:val="clear" w:color="auto" w:fill="auto"/>
          </w:tcPr>
          <w:p w14:paraId="6416AD99" w14:textId="77777777" w:rsidR="00AB0566" w:rsidRPr="007A7070" w:rsidRDefault="00AB0566" w:rsidP="0079160B">
            <w:pPr>
              <w:pStyle w:val="BodyRS12"/>
              <w:spacing w:line="240" w:lineRule="auto"/>
              <w:ind w:firstLine="0"/>
              <w:jc w:val="both"/>
              <w:rPr>
                <w:rFonts w:ascii="Arial Narrow" w:hAnsi="Arial Narrow"/>
                <w:sz w:val="18"/>
                <w:szCs w:val="18"/>
              </w:rPr>
            </w:pPr>
            <w:r w:rsidRPr="007A7070">
              <w:rPr>
                <w:rFonts w:ascii="Arial Narrow" w:hAnsi="Arial Narrow"/>
                <w:sz w:val="18"/>
                <w:szCs w:val="18"/>
              </w:rPr>
              <w:t>C2S</w:t>
            </w:r>
          </w:p>
        </w:tc>
        <w:tc>
          <w:tcPr>
            <w:tcW w:w="4878" w:type="dxa"/>
            <w:shd w:val="clear" w:color="auto" w:fill="auto"/>
          </w:tcPr>
          <w:p w14:paraId="550E9F99" w14:textId="77777777" w:rsidR="00AB0566" w:rsidRPr="007A7070" w:rsidRDefault="00504055" w:rsidP="00860504">
            <w:pPr>
              <w:pStyle w:val="BodyRS12"/>
              <w:spacing w:line="240" w:lineRule="auto"/>
              <w:ind w:firstLine="0"/>
              <w:jc w:val="both"/>
              <w:rPr>
                <w:rFonts w:ascii="Arial Narrow" w:hAnsi="Arial Narrow"/>
                <w:sz w:val="18"/>
                <w:szCs w:val="18"/>
              </w:rPr>
            </w:pPr>
            <w:r w:rsidRPr="007A7070">
              <w:rPr>
                <w:rFonts w:ascii="Arial Narrow" w:hAnsi="Arial Narrow"/>
                <w:sz w:val="18"/>
                <w:szCs w:val="18"/>
              </w:rPr>
              <w:t xml:space="preserve">Workshop coordinator &amp; </w:t>
            </w:r>
            <w:r w:rsidR="00AB0566" w:rsidRPr="007A7070">
              <w:rPr>
                <w:rFonts w:ascii="Arial Narrow" w:hAnsi="Arial Narrow"/>
                <w:sz w:val="18"/>
                <w:szCs w:val="18"/>
              </w:rPr>
              <w:t xml:space="preserve">Co-Investigator </w:t>
            </w:r>
          </w:p>
        </w:tc>
      </w:tr>
      <w:tr w:rsidR="007A7070" w:rsidRPr="00AB532B" w14:paraId="32BBC8E4" w14:textId="77777777" w:rsidTr="007A7070">
        <w:trPr>
          <w:trHeight w:val="20"/>
        </w:trPr>
        <w:tc>
          <w:tcPr>
            <w:tcW w:w="2178" w:type="dxa"/>
            <w:shd w:val="clear" w:color="auto" w:fill="auto"/>
          </w:tcPr>
          <w:p w14:paraId="7A4DB0DF" w14:textId="77777777" w:rsidR="007A7070" w:rsidRPr="007A7070" w:rsidRDefault="007A7070" w:rsidP="002E77ED">
            <w:pPr>
              <w:pStyle w:val="BodyRS12"/>
              <w:spacing w:line="240" w:lineRule="auto"/>
              <w:ind w:firstLine="0"/>
              <w:jc w:val="both"/>
              <w:rPr>
                <w:rFonts w:ascii="Arial Narrow" w:hAnsi="Arial Narrow"/>
                <w:b/>
                <w:bCs w:val="0"/>
                <w:sz w:val="18"/>
                <w:szCs w:val="18"/>
              </w:rPr>
            </w:pPr>
            <w:r w:rsidRPr="007A7070">
              <w:rPr>
                <w:rFonts w:ascii="Arial Narrow" w:eastAsia="Times New Roman" w:hAnsi="Arial Narrow"/>
                <w:b/>
                <w:sz w:val="18"/>
                <w:szCs w:val="18"/>
              </w:rPr>
              <w:t>Andrew Smith</w:t>
            </w:r>
          </w:p>
        </w:tc>
        <w:tc>
          <w:tcPr>
            <w:tcW w:w="2520" w:type="dxa"/>
            <w:shd w:val="clear" w:color="auto" w:fill="auto"/>
          </w:tcPr>
          <w:p w14:paraId="11874B7B" w14:textId="77777777" w:rsidR="007A7070" w:rsidRPr="007A7070" w:rsidRDefault="007A7070" w:rsidP="0079160B">
            <w:pPr>
              <w:pStyle w:val="BodyRS12"/>
              <w:spacing w:line="240" w:lineRule="auto"/>
              <w:ind w:firstLine="0"/>
              <w:jc w:val="both"/>
              <w:rPr>
                <w:rFonts w:ascii="Arial Narrow" w:hAnsi="Arial Narrow"/>
                <w:sz w:val="18"/>
                <w:szCs w:val="18"/>
              </w:rPr>
            </w:pPr>
            <w:r w:rsidRPr="007A7070">
              <w:rPr>
                <w:rFonts w:ascii="Arial Narrow" w:hAnsi="Arial Narrow"/>
                <w:sz w:val="18"/>
                <w:szCs w:val="18"/>
              </w:rPr>
              <w:t>Fathom Global</w:t>
            </w:r>
          </w:p>
        </w:tc>
        <w:tc>
          <w:tcPr>
            <w:tcW w:w="4878" w:type="dxa"/>
            <w:shd w:val="clear" w:color="auto" w:fill="auto"/>
          </w:tcPr>
          <w:p w14:paraId="0E6779E4" w14:textId="77777777" w:rsidR="007A7070" w:rsidRPr="007A7070" w:rsidRDefault="007A7070" w:rsidP="00860504">
            <w:pPr>
              <w:pStyle w:val="BodyRS12"/>
              <w:spacing w:line="240" w:lineRule="auto"/>
              <w:ind w:firstLine="0"/>
              <w:jc w:val="both"/>
              <w:rPr>
                <w:rFonts w:ascii="Arial Narrow" w:hAnsi="Arial Narrow"/>
                <w:sz w:val="18"/>
                <w:szCs w:val="18"/>
              </w:rPr>
            </w:pPr>
            <w:r w:rsidRPr="007A7070">
              <w:rPr>
                <w:rFonts w:ascii="Arial Narrow" w:hAnsi="Arial Narrow"/>
                <w:sz w:val="18"/>
                <w:szCs w:val="18"/>
              </w:rPr>
              <w:t>Flood Hazard &amp; Risk Modeling at high resolution and global</w:t>
            </w:r>
          </w:p>
        </w:tc>
      </w:tr>
      <w:tr w:rsidR="007A7070" w:rsidRPr="00AB532B" w14:paraId="651B4316" w14:textId="77777777" w:rsidTr="007A7070">
        <w:trPr>
          <w:trHeight w:val="20"/>
        </w:trPr>
        <w:tc>
          <w:tcPr>
            <w:tcW w:w="2178" w:type="dxa"/>
            <w:shd w:val="clear" w:color="auto" w:fill="auto"/>
          </w:tcPr>
          <w:p w14:paraId="69169AFB" w14:textId="77777777" w:rsidR="007A7070" w:rsidRPr="007A7070" w:rsidRDefault="007A7070" w:rsidP="007A7070">
            <w:pPr>
              <w:suppressAutoHyphens w:val="0"/>
              <w:rPr>
                <w:rFonts w:ascii="Arial Narrow" w:eastAsia="Times New Roman" w:hAnsi="Arial Narrow"/>
                <w:b/>
                <w:sz w:val="18"/>
                <w:szCs w:val="18"/>
              </w:rPr>
            </w:pPr>
            <w:r w:rsidRPr="007A7070">
              <w:rPr>
                <w:rFonts w:ascii="Arial Narrow" w:eastAsia="Times New Roman" w:hAnsi="Arial Narrow"/>
                <w:b/>
                <w:sz w:val="18"/>
                <w:szCs w:val="18"/>
              </w:rPr>
              <w:t xml:space="preserve">Andrew Kruczkiewicz </w:t>
            </w:r>
          </w:p>
        </w:tc>
        <w:tc>
          <w:tcPr>
            <w:tcW w:w="2520" w:type="dxa"/>
            <w:shd w:val="clear" w:color="auto" w:fill="auto"/>
          </w:tcPr>
          <w:p w14:paraId="23448C51" w14:textId="77777777" w:rsidR="007A7070" w:rsidRPr="007A7070" w:rsidRDefault="007A7070" w:rsidP="0079160B">
            <w:pPr>
              <w:pStyle w:val="BodyRS12"/>
              <w:spacing w:line="240" w:lineRule="auto"/>
              <w:ind w:firstLine="0"/>
              <w:jc w:val="both"/>
              <w:rPr>
                <w:rFonts w:ascii="Arial Narrow" w:hAnsi="Arial Narrow"/>
                <w:sz w:val="18"/>
                <w:szCs w:val="18"/>
              </w:rPr>
            </w:pPr>
            <w:r w:rsidRPr="007A7070">
              <w:rPr>
                <w:rFonts w:ascii="Arial Narrow" w:hAnsi="Arial Narrow"/>
                <w:sz w:val="18"/>
                <w:szCs w:val="18"/>
              </w:rPr>
              <w:t>IRI Columbia/Red Cross</w:t>
            </w:r>
          </w:p>
        </w:tc>
        <w:tc>
          <w:tcPr>
            <w:tcW w:w="4878" w:type="dxa"/>
            <w:shd w:val="clear" w:color="auto" w:fill="auto"/>
          </w:tcPr>
          <w:p w14:paraId="17C7BFF1" w14:textId="77777777" w:rsidR="007A7070" w:rsidRPr="007A7070" w:rsidRDefault="007A7070" w:rsidP="00860504">
            <w:pPr>
              <w:pStyle w:val="BodyRS12"/>
              <w:spacing w:line="240" w:lineRule="auto"/>
              <w:ind w:firstLine="0"/>
              <w:jc w:val="both"/>
              <w:rPr>
                <w:rFonts w:ascii="Arial Narrow" w:hAnsi="Arial Narrow"/>
                <w:sz w:val="18"/>
                <w:szCs w:val="18"/>
              </w:rPr>
            </w:pPr>
            <w:r w:rsidRPr="007A7070">
              <w:rPr>
                <w:rFonts w:ascii="Arial Narrow" w:hAnsi="Arial Narrow"/>
                <w:sz w:val="18"/>
                <w:szCs w:val="18"/>
              </w:rPr>
              <w:t>Humanitarian Response/Flood Vulnerability</w:t>
            </w:r>
          </w:p>
        </w:tc>
      </w:tr>
      <w:tr w:rsidR="007A7070" w:rsidRPr="00AB532B" w14:paraId="7E21B294" w14:textId="77777777" w:rsidTr="007A7070">
        <w:trPr>
          <w:trHeight w:val="20"/>
        </w:trPr>
        <w:tc>
          <w:tcPr>
            <w:tcW w:w="2178" w:type="dxa"/>
            <w:shd w:val="clear" w:color="auto" w:fill="auto"/>
          </w:tcPr>
          <w:p w14:paraId="61E98838" w14:textId="77777777" w:rsidR="007A7070" w:rsidRPr="007A7070" w:rsidRDefault="007A7070" w:rsidP="007A7070">
            <w:pPr>
              <w:suppressAutoHyphens w:val="0"/>
              <w:rPr>
                <w:rFonts w:ascii="Arial Narrow" w:eastAsia="Times New Roman" w:hAnsi="Arial Narrow"/>
                <w:b/>
                <w:sz w:val="18"/>
                <w:szCs w:val="18"/>
              </w:rPr>
            </w:pPr>
            <w:r>
              <w:rPr>
                <w:rFonts w:ascii="Arial Narrow" w:eastAsia="Times New Roman" w:hAnsi="Arial Narrow"/>
                <w:b/>
                <w:sz w:val="18"/>
                <w:szCs w:val="18"/>
              </w:rPr>
              <w:t>Kevin Dobbs</w:t>
            </w:r>
          </w:p>
        </w:tc>
        <w:tc>
          <w:tcPr>
            <w:tcW w:w="2520" w:type="dxa"/>
            <w:shd w:val="clear" w:color="auto" w:fill="auto"/>
          </w:tcPr>
          <w:p w14:paraId="571BB564" w14:textId="77777777" w:rsidR="007A7070" w:rsidRPr="007A7070" w:rsidRDefault="007A7070" w:rsidP="0079160B">
            <w:pPr>
              <w:pStyle w:val="BodyRS12"/>
              <w:spacing w:line="240" w:lineRule="auto"/>
              <w:ind w:firstLine="0"/>
              <w:jc w:val="both"/>
              <w:rPr>
                <w:rFonts w:ascii="Arial Narrow" w:hAnsi="Arial Narrow"/>
                <w:sz w:val="18"/>
                <w:szCs w:val="18"/>
              </w:rPr>
            </w:pPr>
            <w:r>
              <w:rPr>
                <w:rFonts w:ascii="Arial Narrow" w:hAnsi="Arial Narrow"/>
                <w:sz w:val="18"/>
                <w:szCs w:val="18"/>
              </w:rPr>
              <w:t>NGA</w:t>
            </w:r>
          </w:p>
        </w:tc>
        <w:tc>
          <w:tcPr>
            <w:tcW w:w="4878" w:type="dxa"/>
            <w:shd w:val="clear" w:color="auto" w:fill="auto"/>
          </w:tcPr>
          <w:p w14:paraId="5D0AB07E" w14:textId="77777777" w:rsidR="007A7070" w:rsidRPr="007A7070" w:rsidRDefault="007A7070" w:rsidP="00860504">
            <w:pPr>
              <w:pStyle w:val="BodyRS12"/>
              <w:spacing w:line="240" w:lineRule="auto"/>
              <w:ind w:firstLine="0"/>
              <w:jc w:val="both"/>
              <w:rPr>
                <w:rFonts w:ascii="Arial Narrow" w:hAnsi="Arial Narrow"/>
                <w:sz w:val="18"/>
                <w:szCs w:val="18"/>
              </w:rPr>
            </w:pPr>
            <w:r>
              <w:rPr>
                <w:rFonts w:ascii="Arial Narrow" w:hAnsi="Arial Narrow"/>
                <w:sz w:val="18"/>
                <w:szCs w:val="18"/>
              </w:rPr>
              <w:t>Risk mapping</w:t>
            </w:r>
          </w:p>
        </w:tc>
      </w:tr>
      <w:tr w:rsidR="007A7070" w:rsidRPr="00AB532B" w14:paraId="76B51BF3" w14:textId="77777777" w:rsidTr="007A7070">
        <w:trPr>
          <w:trHeight w:val="20"/>
        </w:trPr>
        <w:tc>
          <w:tcPr>
            <w:tcW w:w="2178" w:type="dxa"/>
            <w:shd w:val="clear" w:color="auto" w:fill="auto"/>
          </w:tcPr>
          <w:p w14:paraId="6DCCCBAD" w14:textId="77777777" w:rsidR="007A7070" w:rsidRPr="007A7070" w:rsidRDefault="007A7070" w:rsidP="007A7070">
            <w:pPr>
              <w:suppressAutoHyphens w:val="0"/>
              <w:rPr>
                <w:rFonts w:ascii="Arial Narrow" w:eastAsia="Times New Roman" w:hAnsi="Arial Narrow"/>
                <w:b/>
                <w:sz w:val="18"/>
                <w:szCs w:val="18"/>
              </w:rPr>
            </w:pPr>
            <w:r w:rsidRPr="007A7070">
              <w:rPr>
                <w:rFonts w:ascii="Arial Narrow" w:eastAsia="Times New Roman" w:hAnsi="Arial Narrow"/>
                <w:b/>
                <w:sz w:val="18"/>
                <w:szCs w:val="18"/>
              </w:rPr>
              <w:t>Keiko Saito</w:t>
            </w:r>
          </w:p>
        </w:tc>
        <w:tc>
          <w:tcPr>
            <w:tcW w:w="2520" w:type="dxa"/>
            <w:shd w:val="clear" w:color="auto" w:fill="auto"/>
          </w:tcPr>
          <w:p w14:paraId="64AEAC0C" w14:textId="77777777" w:rsidR="007A7070" w:rsidRPr="007A7070" w:rsidRDefault="007A7070" w:rsidP="0079160B">
            <w:pPr>
              <w:pStyle w:val="BodyRS12"/>
              <w:spacing w:line="240" w:lineRule="auto"/>
              <w:ind w:firstLine="0"/>
              <w:jc w:val="both"/>
              <w:rPr>
                <w:rFonts w:ascii="Arial Narrow" w:hAnsi="Arial Narrow"/>
                <w:sz w:val="18"/>
                <w:szCs w:val="18"/>
              </w:rPr>
            </w:pPr>
            <w:r w:rsidRPr="007A7070">
              <w:rPr>
                <w:rFonts w:ascii="Arial Narrow" w:hAnsi="Arial Narrow"/>
                <w:sz w:val="18"/>
                <w:szCs w:val="18"/>
              </w:rPr>
              <w:t>GFDRR</w:t>
            </w:r>
          </w:p>
        </w:tc>
        <w:tc>
          <w:tcPr>
            <w:tcW w:w="4878" w:type="dxa"/>
            <w:shd w:val="clear" w:color="auto" w:fill="auto"/>
          </w:tcPr>
          <w:p w14:paraId="1C0B4079" w14:textId="77777777" w:rsidR="007A7070" w:rsidRPr="007A7070" w:rsidRDefault="007A7070" w:rsidP="00860504">
            <w:pPr>
              <w:pStyle w:val="BodyRS12"/>
              <w:spacing w:line="240" w:lineRule="auto"/>
              <w:ind w:firstLine="0"/>
              <w:jc w:val="both"/>
              <w:rPr>
                <w:rFonts w:ascii="Arial Narrow" w:hAnsi="Arial Narrow"/>
                <w:sz w:val="18"/>
                <w:szCs w:val="18"/>
              </w:rPr>
            </w:pPr>
            <w:r w:rsidRPr="007A7070">
              <w:rPr>
                <w:rFonts w:ascii="Arial Narrow" w:hAnsi="Arial Narrow"/>
                <w:sz w:val="18"/>
                <w:szCs w:val="18"/>
              </w:rPr>
              <w:t>Flood Exposure &amp; Risk</w:t>
            </w:r>
          </w:p>
        </w:tc>
      </w:tr>
      <w:tr w:rsidR="007A7070" w:rsidRPr="00AB532B" w14:paraId="621A124F" w14:textId="77777777" w:rsidTr="007A7070">
        <w:trPr>
          <w:trHeight w:val="20"/>
        </w:trPr>
        <w:tc>
          <w:tcPr>
            <w:tcW w:w="2178" w:type="dxa"/>
            <w:shd w:val="clear" w:color="auto" w:fill="auto"/>
          </w:tcPr>
          <w:p w14:paraId="1CFE29BF" w14:textId="77777777" w:rsidR="007A7070" w:rsidRPr="007A7070" w:rsidRDefault="007A7070" w:rsidP="007A7070">
            <w:pPr>
              <w:suppressAutoHyphens w:val="0"/>
              <w:rPr>
                <w:rFonts w:ascii="Arial Narrow" w:eastAsia="Times New Roman" w:hAnsi="Arial Narrow"/>
                <w:b/>
                <w:sz w:val="18"/>
                <w:szCs w:val="18"/>
                <w:highlight w:val="yellow"/>
              </w:rPr>
            </w:pPr>
            <w:commentRangeStart w:id="360"/>
            <w:r w:rsidRPr="007A7070">
              <w:rPr>
                <w:rFonts w:ascii="Arial Narrow" w:eastAsia="Times New Roman" w:hAnsi="Arial Narrow"/>
                <w:b/>
                <w:sz w:val="18"/>
                <w:szCs w:val="18"/>
                <w:highlight w:val="yellow"/>
              </w:rPr>
              <w:t>Megan Linkin</w:t>
            </w:r>
          </w:p>
        </w:tc>
        <w:tc>
          <w:tcPr>
            <w:tcW w:w="2520" w:type="dxa"/>
            <w:shd w:val="clear" w:color="auto" w:fill="auto"/>
          </w:tcPr>
          <w:p w14:paraId="5D945096" w14:textId="77777777" w:rsidR="007A7070" w:rsidRPr="007A7070" w:rsidRDefault="007A7070" w:rsidP="0079160B">
            <w:pPr>
              <w:pStyle w:val="BodyRS12"/>
              <w:spacing w:line="240" w:lineRule="auto"/>
              <w:ind w:firstLine="0"/>
              <w:jc w:val="both"/>
              <w:rPr>
                <w:rFonts w:ascii="Arial Narrow" w:hAnsi="Arial Narrow"/>
                <w:sz w:val="18"/>
                <w:szCs w:val="18"/>
                <w:highlight w:val="yellow"/>
              </w:rPr>
            </w:pPr>
            <w:r w:rsidRPr="007A7070">
              <w:rPr>
                <w:rFonts w:ascii="Arial Narrow" w:hAnsi="Arial Narrow"/>
                <w:sz w:val="18"/>
                <w:szCs w:val="18"/>
                <w:highlight w:val="yellow"/>
              </w:rPr>
              <w:t>Swiss Re</w:t>
            </w:r>
          </w:p>
        </w:tc>
        <w:tc>
          <w:tcPr>
            <w:tcW w:w="4878" w:type="dxa"/>
            <w:shd w:val="clear" w:color="auto" w:fill="auto"/>
          </w:tcPr>
          <w:p w14:paraId="1DE48048" w14:textId="77777777" w:rsidR="007A7070" w:rsidRPr="007A7070" w:rsidRDefault="007A7070" w:rsidP="00860504">
            <w:pPr>
              <w:pStyle w:val="BodyRS12"/>
              <w:spacing w:line="240" w:lineRule="auto"/>
              <w:ind w:firstLine="0"/>
              <w:jc w:val="both"/>
              <w:rPr>
                <w:rFonts w:ascii="Arial Narrow" w:hAnsi="Arial Narrow"/>
                <w:sz w:val="18"/>
                <w:szCs w:val="18"/>
              </w:rPr>
            </w:pPr>
            <w:r w:rsidRPr="007A7070">
              <w:rPr>
                <w:rFonts w:ascii="Arial Narrow" w:hAnsi="Arial Narrow"/>
                <w:sz w:val="18"/>
                <w:szCs w:val="18"/>
                <w:highlight w:val="yellow"/>
              </w:rPr>
              <w:t>Insurance (exposure &amp; risk)</w:t>
            </w:r>
            <w:r>
              <w:rPr>
                <w:rFonts w:ascii="Arial Narrow" w:hAnsi="Arial Narrow"/>
                <w:sz w:val="18"/>
                <w:szCs w:val="18"/>
                <w:highlight w:val="yellow"/>
              </w:rPr>
              <w:t xml:space="preserve"> – no response yet</w:t>
            </w:r>
            <w:commentRangeEnd w:id="360"/>
            <w:r w:rsidR="009D7953">
              <w:rPr>
                <w:rStyle w:val="CommentReference"/>
                <w:bCs w:val="0"/>
              </w:rPr>
              <w:commentReference w:id="360"/>
            </w:r>
          </w:p>
        </w:tc>
      </w:tr>
      <w:tr w:rsidR="007A7070" w:rsidRPr="00AB532B" w14:paraId="0740BFCD" w14:textId="77777777" w:rsidTr="007A7070">
        <w:trPr>
          <w:trHeight w:val="20"/>
        </w:trPr>
        <w:tc>
          <w:tcPr>
            <w:tcW w:w="2178" w:type="dxa"/>
            <w:shd w:val="clear" w:color="auto" w:fill="auto"/>
          </w:tcPr>
          <w:p w14:paraId="1D3D5DD5" w14:textId="77777777" w:rsidR="007A7070" w:rsidRPr="007A7070" w:rsidRDefault="007A7070" w:rsidP="007A7070">
            <w:pPr>
              <w:suppressAutoHyphens w:val="0"/>
              <w:rPr>
                <w:rFonts w:ascii="Arial Narrow" w:eastAsia="Times New Roman" w:hAnsi="Arial Narrow"/>
                <w:b/>
                <w:sz w:val="18"/>
                <w:szCs w:val="18"/>
              </w:rPr>
            </w:pPr>
            <w:r w:rsidRPr="007A7070">
              <w:rPr>
                <w:rFonts w:ascii="Arial Narrow" w:eastAsia="Times New Roman" w:hAnsi="Arial Narrow"/>
                <w:b/>
                <w:sz w:val="18"/>
                <w:szCs w:val="18"/>
              </w:rPr>
              <w:t>Eylander, John B.</w:t>
            </w:r>
          </w:p>
        </w:tc>
        <w:tc>
          <w:tcPr>
            <w:tcW w:w="2520" w:type="dxa"/>
            <w:shd w:val="clear" w:color="auto" w:fill="auto"/>
          </w:tcPr>
          <w:p w14:paraId="564574E4" w14:textId="77777777" w:rsidR="007A7070" w:rsidRPr="007A7070" w:rsidRDefault="007A7070" w:rsidP="0079160B">
            <w:pPr>
              <w:pStyle w:val="BodyRS12"/>
              <w:spacing w:line="240" w:lineRule="auto"/>
              <w:ind w:firstLine="0"/>
              <w:jc w:val="both"/>
              <w:rPr>
                <w:rFonts w:ascii="Arial Narrow" w:hAnsi="Arial Narrow"/>
                <w:sz w:val="18"/>
                <w:szCs w:val="18"/>
              </w:rPr>
            </w:pPr>
            <w:r w:rsidRPr="007A7070">
              <w:rPr>
                <w:rFonts w:ascii="Arial Narrow" w:hAnsi="Arial Narrow"/>
                <w:sz w:val="18"/>
                <w:szCs w:val="18"/>
              </w:rPr>
              <w:t>USACE</w:t>
            </w:r>
          </w:p>
        </w:tc>
        <w:tc>
          <w:tcPr>
            <w:tcW w:w="4878" w:type="dxa"/>
            <w:shd w:val="clear" w:color="auto" w:fill="auto"/>
          </w:tcPr>
          <w:p w14:paraId="41A237BA" w14:textId="77777777" w:rsidR="007A7070" w:rsidRPr="007A7070" w:rsidRDefault="007A7070" w:rsidP="00860504">
            <w:pPr>
              <w:pStyle w:val="BodyRS12"/>
              <w:spacing w:line="240" w:lineRule="auto"/>
              <w:ind w:firstLine="0"/>
              <w:jc w:val="both"/>
              <w:rPr>
                <w:rFonts w:ascii="Arial Narrow" w:hAnsi="Arial Narrow"/>
                <w:sz w:val="18"/>
                <w:szCs w:val="18"/>
              </w:rPr>
            </w:pPr>
            <w:r w:rsidRPr="007A7070">
              <w:rPr>
                <w:rFonts w:ascii="Arial Narrow" w:hAnsi="Arial Narrow"/>
                <w:sz w:val="18"/>
                <w:szCs w:val="18"/>
              </w:rPr>
              <w:t xml:space="preserve">Exposure &amp; Risk </w:t>
            </w:r>
          </w:p>
        </w:tc>
      </w:tr>
      <w:tr w:rsidR="007A7070" w:rsidRPr="00AB532B" w14:paraId="1DDDB783" w14:textId="77777777" w:rsidTr="007A7070">
        <w:trPr>
          <w:trHeight w:val="20"/>
        </w:trPr>
        <w:tc>
          <w:tcPr>
            <w:tcW w:w="2178" w:type="dxa"/>
            <w:shd w:val="clear" w:color="auto" w:fill="auto"/>
          </w:tcPr>
          <w:p w14:paraId="5A0ADE28" w14:textId="77777777" w:rsidR="007A7070" w:rsidRPr="007A7070" w:rsidRDefault="007A7070" w:rsidP="007A7070">
            <w:pPr>
              <w:suppressAutoHyphens w:val="0"/>
              <w:rPr>
                <w:rFonts w:ascii="Arial Narrow" w:eastAsia="Times New Roman" w:hAnsi="Arial Narrow"/>
                <w:b/>
                <w:sz w:val="18"/>
                <w:szCs w:val="18"/>
                <w:highlight w:val="yellow"/>
              </w:rPr>
            </w:pPr>
            <w:commentRangeStart w:id="361"/>
            <w:r w:rsidRPr="007A7070">
              <w:rPr>
                <w:rFonts w:ascii="Arial Narrow" w:eastAsia="Times New Roman" w:hAnsi="Arial Narrow"/>
                <w:b/>
                <w:sz w:val="18"/>
                <w:szCs w:val="18"/>
                <w:highlight w:val="yellow"/>
              </w:rPr>
              <w:t xml:space="preserve">Jim Mitchell </w:t>
            </w:r>
          </w:p>
        </w:tc>
        <w:tc>
          <w:tcPr>
            <w:tcW w:w="2520" w:type="dxa"/>
            <w:shd w:val="clear" w:color="auto" w:fill="auto"/>
          </w:tcPr>
          <w:p w14:paraId="6DF997B2" w14:textId="77777777" w:rsidR="007A7070" w:rsidRPr="007A7070" w:rsidRDefault="007A7070" w:rsidP="0079160B">
            <w:pPr>
              <w:pStyle w:val="BodyRS12"/>
              <w:spacing w:line="240" w:lineRule="auto"/>
              <w:ind w:firstLine="0"/>
              <w:jc w:val="both"/>
              <w:rPr>
                <w:rFonts w:ascii="Arial Narrow" w:hAnsi="Arial Narrow"/>
                <w:sz w:val="18"/>
                <w:szCs w:val="18"/>
                <w:highlight w:val="yellow"/>
              </w:rPr>
            </w:pPr>
            <w:r w:rsidRPr="007A7070">
              <w:rPr>
                <w:rFonts w:ascii="Arial Narrow" w:hAnsi="Arial Narrow"/>
                <w:sz w:val="18"/>
                <w:szCs w:val="18"/>
                <w:highlight w:val="yellow"/>
              </w:rPr>
              <w:t>LA DOT</w:t>
            </w:r>
          </w:p>
        </w:tc>
        <w:tc>
          <w:tcPr>
            <w:tcW w:w="4878" w:type="dxa"/>
            <w:shd w:val="clear" w:color="auto" w:fill="auto"/>
          </w:tcPr>
          <w:p w14:paraId="1B3D6879" w14:textId="77777777" w:rsidR="007A7070" w:rsidRPr="007A7070" w:rsidRDefault="007A7070" w:rsidP="00860504">
            <w:pPr>
              <w:pStyle w:val="BodyRS12"/>
              <w:spacing w:line="240" w:lineRule="auto"/>
              <w:ind w:firstLine="0"/>
              <w:jc w:val="both"/>
              <w:rPr>
                <w:rFonts w:ascii="Arial Narrow" w:hAnsi="Arial Narrow"/>
                <w:sz w:val="18"/>
                <w:szCs w:val="18"/>
              </w:rPr>
            </w:pPr>
            <w:r w:rsidRPr="007A7070">
              <w:rPr>
                <w:rFonts w:ascii="Arial Narrow" w:hAnsi="Arial Narrow"/>
                <w:sz w:val="18"/>
                <w:szCs w:val="18"/>
                <w:highlight w:val="yellow"/>
              </w:rPr>
              <w:t>Coastal Infrastructure Exposure</w:t>
            </w:r>
            <w:r>
              <w:rPr>
                <w:rFonts w:ascii="Arial Narrow" w:hAnsi="Arial Narrow"/>
                <w:sz w:val="18"/>
                <w:szCs w:val="18"/>
                <w:highlight w:val="yellow"/>
              </w:rPr>
              <w:t xml:space="preserve"> – no response yet</w:t>
            </w:r>
            <w:commentRangeEnd w:id="361"/>
            <w:r w:rsidR="009D7953">
              <w:rPr>
                <w:rStyle w:val="CommentReference"/>
                <w:bCs w:val="0"/>
              </w:rPr>
              <w:commentReference w:id="361"/>
            </w:r>
          </w:p>
        </w:tc>
      </w:tr>
      <w:tr w:rsidR="00AB0566" w:rsidRPr="007A7070" w14:paraId="7C9E43BA" w14:textId="77777777" w:rsidTr="007A7070">
        <w:trPr>
          <w:trHeight w:val="20"/>
        </w:trPr>
        <w:tc>
          <w:tcPr>
            <w:tcW w:w="2178" w:type="dxa"/>
            <w:shd w:val="clear" w:color="auto" w:fill="auto"/>
          </w:tcPr>
          <w:p w14:paraId="5DD5CFFD" w14:textId="77777777" w:rsidR="00AB0566" w:rsidRPr="007A7070" w:rsidRDefault="007A7070" w:rsidP="002E77ED">
            <w:pPr>
              <w:pStyle w:val="BodyRS12"/>
              <w:spacing w:line="240" w:lineRule="auto"/>
              <w:ind w:firstLine="0"/>
              <w:jc w:val="both"/>
              <w:rPr>
                <w:rFonts w:ascii="Arial Narrow" w:hAnsi="Arial Narrow"/>
                <w:b/>
                <w:bCs w:val="0"/>
                <w:sz w:val="18"/>
                <w:szCs w:val="18"/>
                <w:lang w:val="fr-FR"/>
              </w:rPr>
            </w:pPr>
            <w:r>
              <w:rPr>
                <w:rFonts w:ascii="Arial Narrow" w:hAnsi="Arial Narrow"/>
                <w:b/>
                <w:bCs w:val="0"/>
                <w:sz w:val="18"/>
                <w:szCs w:val="18"/>
                <w:lang w:val="fr-FR"/>
              </w:rPr>
              <w:t>Andrew C Zolli</w:t>
            </w:r>
          </w:p>
        </w:tc>
        <w:tc>
          <w:tcPr>
            <w:tcW w:w="2520" w:type="dxa"/>
            <w:shd w:val="clear" w:color="auto" w:fill="auto"/>
          </w:tcPr>
          <w:p w14:paraId="6E990DF9" w14:textId="77777777" w:rsidR="00AB0566" w:rsidRPr="007A7070" w:rsidRDefault="007A7070" w:rsidP="0079160B">
            <w:pPr>
              <w:pStyle w:val="BodyRS12"/>
              <w:spacing w:line="240" w:lineRule="auto"/>
              <w:ind w:firstLine="0"/>
              <w:jc w:val="both"/>
              <w:rPr>
                <w:rFonts w:ascii="Arial Narrow" w:hAnsi="Arial Narrow"/>
                <w:sz w:val="18"/>
                <w:szCs w:val="18"/>
                <w:lang w:val="fr-FR"/>
              </w:rPr>
            </w:pPr>
            <w:r w:rsidRPr="007A7070">
              <w:rPr>
                <w:rFonts w:ascii="Arial Narrow" w:hAnsi="Arial Narrow"/>
                <w:sz w:val="18"/>
                <w:szCs w:val="18"/>
                <w:lang w:val="fr-FR"/>
              </w:rPr>
              <w:t>Planet</w:t>
            </w:r>
          </w:p>
        </w:tc>
        <w:tc>
          <w:tcPr>
            <w:tcW w:w="4878" w:type="dxa"/>
            <w:shd w:val="clear" w:color="auto" w:fill="auto"/>
          </w:tcPr>
          <w:p w14:paraId="00BA0D56" w14:textId="77777777" w:rsidR="00AB0566" w:rsidRPr="007A7070" w:rsidRDefault="007A7070" w:rsidP="00860504">
            <w:pPr>
              <w:pStyle w:val="BodyRS12"/>
              <w:spacing w:line="240" w:lineRule="auto"/>
              <w:ind w:firstLine="0"/>
              <w:jc w:val="both"/>
              <w:rPr>
                <w:rFonts w:ascii="Arial Narrow" w:hAnsi="Arial Narrow"/>
                <w:sz w:val="18"/>
                <w:szCs w:val="18"/>
              </w:rPr>
            </w:pPr>
            <w:r w:rsidRPr="007A7070">
              <w:rPr>
                <w:rFonts w:ascii="Arial Narrow" w:hAnsi="Arial Narrow"/>
                <w:sz w:val="18"/>
                <w:szCs w:val="18"/>
              </w:rPr>
              <w:t>Data sets from high res satellites</w:t>
            </w:r>
          </w:p>
        </w:tc>
      </w:tr>
    </w:tbl>
    <w:p w14:paraId="5E992C35" w14:textId="77777777" w:rsidR="00C210E4" w:rsidRPr="007A7070" w:rsidRDefault="00C210E4" w:rsidP="00AB532B">
      <w:pPr>
        <w:pStyle w:val="BodyRS12"/>
      </w:pPr>
    </w:p>
    <w:p w14:paraId="3541D960" w14:textId="77777777" w:rsidR="00A95C94" w:rsidRPr="00A95C94" w:rsidRDefault="00C210E4" w:rsidP="00C210E4">
      <w:pPr>
        <w:pStyle w:val="BodyRS12"/>
      </w:pPr>
      <w:r w:rsidRPr="007A7070">
        <w:br w:type="page"/>
      </w:r>
      <w:r w:rsidR="00A95C94" w:rsidRPr="00A95C94">
        <w:lastRenderedPageBreak/>
        <w:t>The following table is a non-exhaustive list of expected workshop participants</w:t>
      </w:r>
      <w:r w:rsidR="0098558C">
        <w:t xml:space="preserve"> (</w:t>
      </w:r>
      <w:r w:rsidR="00EE3CA0">
        <w:t xml:space="preserve">or </w:t>
      </w:r>
      <w:r w:rsidR="0098558C">
        <w:t>part. org</w:t>
      </w:r>
      <w:r w:rsidR="00DD4BD0">
        <w:t>s)</w:t>
      </w:r>
      <w:r w:rsidR="00BD55CA">
        <w:t>:</w:t>
      </w:r>
    </w:p>
    <w:tbl>
      <w:tblPr>
        <w:tblW w:w="0" w:type="auto"/>
        <w:tblCellSpacing w:w="1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400"/>
      </w:tblGrid>
      <w:tr w:rsidR="00D1669B" w:rsidRPr="00D1669B" w14:paraId="0AE79A88" w14:textId="77777777" w:rsidTr="001D7E06">
        <w:trPr>
          <w:trHeight w:val="11542"/>
          <w:tblCellSpacing w:w="15" w:type="dxa"/>
        </w:trPr>
        <w:tc>
          <w:tcPr>
            <w:tcW w:w="9340" w:type="dxa"/>
            <w:vAlign w:val="center"/>
            <w:hideMark/>
          </w:tcPr>
          <w:p w14:paraId="3A3D15D6" w14:textId="77777777" w:rsidR="00D1669B" w:rsidRPr="00B82C7D" w:rsidRDefault="00D1669B" w:rsidP="00D1669B">
            <w:pPr>
              <w:suppressAutoHyphens w:val="0"/>
              <w:rPr>
                <w:rFonts w:eastAsia="Times New Roman"/>
                <w:sz w:val="16"/>
                <w:szCs w:val="16"/>
              </w:rPr>
            </w:pPr>
            <w:r w:rsidRPr="00B82C7D">
              <w:rPr>
                <w:rFonts w:eastAsia="Times New Roman"/>
                <w:sz w:val="16"/>
                <w:szCs w:val="16"/>
              </w:rPr>
              <w:t>"Murray, John J. (LARC-E303)" &lt;john.j.murray@nasa.gov&gt;,</w:t>
            </w:r>
            <w:r w:rsidRPr="00B82C7D">
              <w:rPr>
                <w:rFonts w:eastAsia="Times New Roman"/>
                <w:sz w:val="16"/>
                <w:szCs w:val="16"/>
              </w:rPr>
              <w:br/>
              <w:t>"GREEN, DAVID S. (HQ-DK000)" &lt;david.s.green@nasa.gov&gt;,</w:t>
            </w:r>
          </w:p>
          <w:p w14:paraId="547B840A" w14:textId="77777777" w:rsidR="00D1669B" w:rsidRPr="00B82C7D" w:rsidRDefault="00D1669B" w:rsidP="00D1669B">
            <w:pPr>
              <w:suppressAutoHyphens w:val="0"/>
              <w:rPr>
                <w:rStyle w:val="gd"/>
                <w:sz w:val="16"/>
                <w:szCs w:val="16"/>
              </w:rPr>
            </w:pPr>
            <w:r w:rsidRPr="00B82C7D">
              <w:rPr>
                <w:rStyle w:val="gd"/>
                <w:sz w:val="16"/>
                <w:szCs w:val="16"/>
              </w:rPr>
              <w:t>“Guy Schumann” &lt;gjpschumann@gmail.com&gt;</w:t>
            </w:r>
          </w:p>
          <w:p w14:paraId="2185508C" w14:textId="77777777" w:rsidR="007E232D" w:rsidRPr="00B82C7D" w:rsidRDefault="00D1669B" w:rsidP="00D1669B">
            <w:pPr>
              <w:suppressAutoHyphens w:val="0"/>
              <w:rPr>
                <w:rFonts w:eastAsia="Times New Roman"/>
                <w:sz w:val="16"/>
                <w:szCs w:val="16"/>
                <w:highlight w:val="yellow"/>
              </w:rPr>
            </w:pPr>
            <w:r w:rsidRPr="00B82C7D">
              <w:rPr>
                <w:rStyle w:val="gd"/>
                <w:sz w:val="16"/>
                <w:szCs w:val="16"/>
              </w:rPr>
              <w:t>“Liping Di</w:t>
            </w:r>
            <w:r w:rsidR="00A5252B" w:rsidRPr="00B82C7D">
              <w:rPr>
                <w:rStyle w:val="gd"/>
                <w:sz w:val="16"/>
                <w:szCs w:val="16"/>
              </w:rPr>
              <w:t xml:space="preserve"> (GMU)</w:t>
            </w:r>
            <w:r w:rsidRPr="00B82C7D">
              <w:rPr>
                <w:rStyle w:val="gd"/>
                <w:sz w:val="16"/>
                <w:szCs w:val="16"/>
              </w:rPr>
              <w:t>”</w:t>
            </w:r>
            <w:r w:rsidRPr="00B82C7D">
              <w:rPr>
                <w:rStyle w:val="gi"/>
                <w:sz w:val="16"/>
                <w:szCs w:val="16"/>
              </w:rPr>
              <w:t xml:space="preserve"> &lt;</w:t>
            </w:r>
            <w:hyperlink r:id="rId12" w:history="1">
              <w:r w:rsidRPr="00B82C7D">
                <w:rPr>
                  <w:rStyle w:val="Hyperlink"/>
                  <w:sz w:val="16"/>
                  <w:szCs w:val="16"/>
                </w:rPr>
                <w:t>ldi@gmu.edu</w:t>
              </w:r>
            </w:hyperlink>
            <w:r w:rsidRPr="00B82C7D">
              <w:rPr>
                <w:rStyle w:val="go"/>
                <w:sz w:val="16"/>
                <w:szCs w:val="16"/>
              </w:rPr>
              <w:t>&gt;,</w:t>
            </w:r>
            <w:r w:rsidRPr="00B82C7D">
              <w:rPr>
                <w:rFonts w:eastAsia="Times New Roman"/>
                <w:sz w:val="16"/>
                <w:szCs w:val="16"/>
              </w:rPr>
              <w:br/>
              <w:t>"LIMAYE, ASHUTOSH S. (MSFC-ZP11)" &lt;ashutosh.limaye@nasa.gov&gt;,</w:t>
            </w:r>
            <w:r w:rsidRPr="00B82C7D">
              <w:rPr>
                <w:rFonts w:eastAsia="Times New Roman"/>
                <w:sz w:val="16"/>
                <w:szCs w:val="16"/>
              </w:rPr>
              <w:br/>
            </w:r>
            <w:r w:rsidR="00032075" w:rsidRPr="00B82C7D">
              <w:rPr>
                <w:rFonts w:eastAsia="Times New Roman"/>
                <w:sz w:val="16"/>
                <w:szCs w:val="16"/>
              </w:rPr>
              <w:t>"</w:t>
            </w:r>
            <w:r w:rsidRPr="00B82C7D">
              <w:rPr>
                <w:rFonts w:eastAsia="Times New Roman"/>
                <w:sz w:val="16"/>
                <w:szCs w:val="16"/>
              </w:rPr>
              <w:t>Bob Adler</w:t>
            </w:r>
            <w:r w:rsidR="00032075" w:rsidRPr="00B82C7D">
              <w:rPr>
                <w:rFonts w:eastAsia="Times New Roman"/>
                <w:sz w:val="16"/>
                <w:szCs w:val="16"/>
              </w:rPr>
              <w:t xml:space="preserve"> (UMD) "</w:t>
            </w:r>
            <w:r w:rsidRPr="00B82C7D">
              <w:rPr>
                <w:rFonts w:eastAsia="Times New Roman"/>
                <w:sz w:val="16"/>
                <w:szCs w:val="16"/>
              </w:rPr>
              <w:t xml:space="preserve"> &lt;radler@umd.edu&gt;,</w:t>
            </w:r>
            <w:r w:rsidRPr="00B82C7D">
              <w:rPr>
                <w:rFonts w:eastAsia="Times New Roman"/>
                <w:sz w:val="16"/>
                <w:szCs w:val="16"/>
              </w:rPr>
              <w:br/>
              <w:t>"Molthan, Andrew L. (MSFC-ZP11)" &lt;andrew.molthan@nasa.gov&gt;,</w:t>
            </w:r>
            <w:r w:rsidRPr="00B82C7D">
              <w:rPr>
                <w:rFonts w:eastAsia="Times New Roman"/>
                <w:sz w:val="16"/>
                <w:szCs w:val="16"/>
              </w:rPr>
              <w:br/>
              <w:t>"Bolten, John D. (GSFC-6170)" &lt;john.bolten@nasa.gov&gt;,</w:t>
            </w:r>
            <w:r w:rsidRPr="00B82C7D">
              <w:rPr>
                <w:rFonts w:eastAsia="Times New Roman"/>
                <w:sz w:val="16"/>
                <w:szCs w:val="16"/>
              </w:rPr>
              <w:br/>
              <w:t>"Stough, Timothy M (JPL-398H)[Jet Propulsion Laboratory]" &lt;timothy.m.stough@jpl.nasa.gov&gt;,</w:t>
            </w:r>
            <w:r w:rsidRPr="00B82C7D">
              <w:rPr>
                <w:rFonts w:eastAsia="Times New Roman"/>
                <w:sz w:val="16"/>
                <w:szCs w:val="16"/>
              </w:rPr>
              <w:br/>
              <w:t>"Yun, Sang-Ho" &lt;sang-ho.yun@jpl.nasa.gov&gt;,</w:t>
            </w:r>
            <w:r w:rsidRPr="00B82C7D">
              <w:rPr>
                <w:rFonts w:eastAsia="Times New Roman"/>
                <w:sz w:val="16"/>
                <w:szCs w:val="16"/>
              </w:rPr>
              <w:br/>
              <w:t>John Jones-Bateman &lt;Jones-Bateman_John@bah.com&gt;,</w:t>
            </w:r>
            <w:r w:rsidRPr="00B82C7D">
              <w:rPr>
                <w:rFonts w:eastAsia="Times New Roman"/>
                <w:sz w:val="16"/>
                <w:szCs w:val="16"/>
              </w:rPr>
              <w:br/>
              <w:t>"Kirschbaum, Dalia B. (GSFC-6170)" &lt;dalia.b.kirschbaum@nasa.gov&gt;,</w:t>
            </w:r>
            <w:r w:rsidRPr="00B82C7D">
              <w:rPr>
                <w:rFonts w:eastAsia="Times New Roman"/>
                <w:sz w:val="16"/>
                <w:szCs w:val="16"/>
              </w:rPr>
              <w:br/>
              <w:t>"Soja, Amber J. (LARC-E303)[NATIONAL INSTITUTE OF AEROSPACE]" &lt;amber.j.soja@nasa.gov&gt;,</w:t>
            </w:r>
            <w:r w:rsidRPr="00B82C7D">
              <w:rPr>
                <w:rFonts w:eastAsia="Times New Roman"/>
                <w:sz w:val="16"/>
                <w:szCs w:val="16"/>
              </w:rPr>
              <w:br/>
              <w:t>"Kenneth Duda (duda@usgs.gov)" &lt;duda@usgs.gov&gt;,</w:t>
            </w:r>
            <w:r w:rsidRPr="00B82C7D">
              <w:rPr>
                <w:rFonts w:eastAsia="Times New Roman"/>
                <w:sz w:val="16"/>
                <w:szCs w:val="16"/>
              </w:rPr>
              <w:br/>
              <w:t>"fmeyer@gi.alaska.edu" &lt;fmeyer@gi.alaska.edu&gt;,</w:t>
            </w:r>
            <w:r w:rsidRPr="00B82C7D">
              <w:rPr>
                <w:rFonts w:eastAsia="Times New Roman"/>
                <w:sz w:val="16"/>
                <w:szCs w:val="16"/>
              </w:rPr>
              <w:br/>
              <w:t>"Davies, Diane K. (GSFC-619.0)[SCIENCE SYSTEMS AND APPLICATIONS INC]" &lt;diane.k.davies@nasa.gov&gt;,</w:t>
            </w:r>
            <w:r w:rsidRPr="00B82C7D">
              <w:rPr>
                <w:rFonts w:eastAsia="Times New Roman"/>
                <w:sz w:val="16"/>
                <w:szCs w:val="16"/>
              </w:rPr>
              <w:br/>
              <w:t>"Goodman, Michael (MSFC-ZP10)" &lt;michael.goodman@nasa.gov&gt;,</w:t>
            </w:r>
            <w:r w:rsidRPr="00B82C7D">
              <w:rPr>
                <w:rFonts w:eastAsia="Times New Roman"/>
                <w:sz w:val="16"/>
                <w:szCs w:val="16"/>
              </w:rPr>
              <w:br/>
              <w:t>"Frye, Stuart W. (GSFC-581.0)[SGT INC]" &lt;stuart.w.frye@nasa.gov&gt;,</w:t>
            </w:r>
            <w:r w:rsidRPr="00B82C7D">
              <w:rPr>
                <w:rFonts w:eastAsia="Times New Roman"/>
                <w:sz w:val="16"/>
                <w:szCs w:val="16"/>
              </w:rPr>
              <w:br/>
              <w:t>"G. Robert Brakenridge (robert.brakenridge@Colorado.EDU)" &lt;robert.brakenridge@colorado.edu&gt;,</w:t>
            </w:r>
            <w:r w:rsidRPr="00B82C7D">
              <w:rPr>
                <w:rFonts w:eastAsia="Times New Roman"/>
                <w:sz w:val="16"/>
                <w:szCs w:val="16"/>
              </w:rPr>
              <w:br/>
              <w:t>"Bell, Jordan R. (MSFC-ZP11)[UAH]" &lt;jordan.r.bell@nasa.gov&gt;,</w:t>
            </w:r>
            <w:r w:rsidRPr="00B82C7D">
              <w:rPr>
                <w:rFonts w:eastAsia="Times New Roman"/>
                <w:sz w:val="16"/>
                <w:szCs w:val="16"/>
              </w:rPr>
              <w:br/>
              <w:t>"Policelli, Frederick S. (GSFC-6170)" &lt;frederick.s.policelli@nasa.gov&gt;,</w:t>
            </w:r>
            <w:r w:rsidRPr="00B82C7D">
              <w:rPr>
                <w:rFonts w:eastAsia="Times New Roman"/>
                <w:sz w:val="16"/>
                <w:szCs w:val="16"/>
              </w:rPr>
              <w:br/>
              <w:t>"Slayback, Dan (GSFC-618.0)[SCIENCE SYSTEMS AND APPLICATIONS INC]" &lt;dan.slayback@nasa.gov&gt;,</w:t>
            </w:r>
            <w:r w:rsidRPr="00B82C7D">
              <w:rPr>
                <w:rFonts w:eastAsia="Times New Roman"/>
                <w:sz w:val="16"/>
                <w:szCs w:val="16"/>
              </w:rPr>
              <w:br/>
              <w:t>"Webb, Frank H (JPL-8300)[Jet Propulsion Laboratory]" &lt;frank.h.webb@jpl.nasa.gov&gt;,</w:t>
            </w:r>
            <w:r w:rsidRPr="00B82C7D">
              <w:rPr>
                <w:rFonts w:eastAsia="Times New Roman"/>
                <w:sz w:val="16"/>
                <w:szCs w:val="16"/>
              </w:rPr>
              <w:br/>
              <w:t>"Diaz, Ernesto (JPL-382B)[Jet Propulsion Laboratory]" &lt;ernesto.diaz@jpl.nasa.gov&gt;,</w:t>
            </w:r>
            <w:r w:rsidRPr="00B82C7D">
              <w:rPr>
                <w:rFonts w:eastAsia="Times New Roman"/>
                <w:sz w:val="16"/>
                <w:szCs w:val="16"/>
              </w:rPr>
              <w:br/>
              <w:t>"Sullivan, Donald V. (ARC-SGE)" &lt;donald.v.sullivan@nasa.gov&gt;,</w:t>
            </w:r>
            <w:r w:rsidRPr="00B82C7D">
              <w:rPr>
                <w:rFonts w:eastAsia="Times New Roman"/>
                <w:sz w:val="16"/>
                <w:szCs w:val="16"/>
              </w:rPr>
              <w:br/>
              <w:t>"Roman, Miguel (GSFC-6190)" &lt;miguel.o.roman@nasa.gov&gt;,</w:t>
            </w:r>
            <w:r w:rsidRPr="00B82C7D">
              <w:rPr>
                <w:rFonts w:eastAsia="Times New Roman"/>
                <w:sz w:val="16"/>
                <w:szCs w:val="16"/>
              </w:rPr>
              <w:br/>
              <w:t>"Reed, Jacob B. (GSFC-617.0)[TELOPHASE CORP]" &lt;jacob.reed@nasa.gov&gt;,</w:t>
            </w:r>
            <w:r w:rsidRPr="00B82C7D">
              <w:rPr>
                <w:rFonts w:eastAsia="Times New Roman"/>
                <w:sz w:val="16"/>
                <w:szCs w:val="16"/>
              </w:rPr>
              <w:br/>
              <w:t>"Irwin, Daniel E. (MSFC-ZP11)" &lt;daniel.irwin@nasa.gov&gt;,</w:t>
            </w:r>
            <w:r w:rsidRPr="00B82C7D">
              <w:rPr>
                <w:rFonts w:eastAsia="Times New Roman"/>
                <w:sz w:val="16"/>
                <w:szCs w:val="16"/>
              </w:rPr>
              <w:br/>
              <w:t>"Searby, Nancy D. (HQ-DK000)" &lt;nancy.d.searby@nasa.gov&gt;,</w:t>
            </w:r>
            <w:r w:rsidRPr="00B82C7D">
              <w:rPr>
                <w:rFonts w:eastAsia="Times New Roman"/>
                <w:sz w:val="16"/>
                <w:szCs w:val="16"/>
              </w:rPr>
              <w:br/>
              <w:t xml:space="preserve">"Anderson, Eric (MSFC-ZP20)[UNIV ALABAMA HUNTSVILLE]" </w:t>
            </w:r>
            <w:r w:rsidR="007E232D" w:rsidRPr="00B82C7D">
              <w:rPr>
                <w:rFonts w:eastAsia="Times New Roman"/>
                <w:sz w:val="16"/>
                <w:szCs w:val="16"/>
              </w:rPr>
              <w:t>&lt;</w:t>
            </w:r>
            <w:hyperlink r:id="rId13" w:history="1">
              <w:r w:rsidR="007E232D" w:rsidRPr="00B82C7D">
                <w:rPr>
                  <w:rStyle w:val="Hyperlink"/>
                  <w:rFonts w:eastAsia="Times New Roman"/>
                  <w:sz w:val="16"/>
                  <w:szCs w:val="16"/>
                </w:rPr>
                <w:t>eric.anderson@nasa.gov</w:t>
              </w:r>
            </w:hyperlink>
            <w:r w:rsidR="007E232D" w:rsidRPr="00B82C7D">
              <w:rPr>
                <w:rFonts w:eastAsia="Times New Roman"/>
                <w:sz w:val="16"/>
                <w:szCs w:val="16"/>
              </w:rPr>
              <w:t>&gt;</w:t>
            </w:r>
            <w:r w:rsidR="00164B23" w:rsidRPr="00B82C7D">
              <w:rPr>
                <w:rFonts w:eastAsia="Times New Roman"/>
                <w:sz w:val="16"/>
                <w:szCs w:val="16"/>
              </w:rPr>
              <w:t>,</w:t>
            </w:r>
          </w:p>
          <w:p w14:paraId="126FC754" w14:textId="77777777" w:rsidR="007E232D" w:rsidRPr="00B82C7D" w:rsidRDefault="007E232D" w:rsidP="00D1669B">
            <w:pPr>
              <w:suppressAutoHyphens w:val="0"/>
              <w:rPr>
                <w:rFonts w:eastAsia="Times New Roman"/>
                <w:i/>
                <w:sz w:val="16"/>
                <w:szCs w:val="16"/>
              </w:rPr>
            </w:pPr>
            <w:r w:rsidRPr="00B82C7D">
              <w:rPr>
                <w:rFonts w:eastAsia="Times New Roman"/>
                <w:sz w:val="16"/>
                <w:szCs w:val="16"/>
              </w:rPr>
              <w:t>"Bruce</w:t>
            </w:r>
            <w:r w:rsidR="0079160B" w:rsidRPr="00B82C7D">
              <w:rPr>
                <w:rFonts w:eastAsia="Times New Roman"/>
                <w:sz w:val="16"/>
                <w:szCs w:val="16"/>
              </w:rPr>
              <w:t xml:space="preserve"> Chapman </w:t>
            </w:r>
            <w:r w:rsidR="00351814" w:rsidRPr="00B82C7D">
              <w:rPr>
                <w:rFonts w:eastAsia="Times New Roman"/>
                <w:sz w:val="16"/>
                <w:szCs w:val="16"/>
              </w:rPr>
              <w:t>(</w:t>
            </w:r>
            <w:r w:rsidR="0079160B" w:rsidRPr="00B82C7D">
              <w:rPr>
                <w:rFonts w:eastAsia="Times New Roman"/>
                <w:sz w:val="16"/>
                <w:szCs w:val="16"/>
              </w:rPr>
              <w:t>JPL/UAVSAR</w:t>
            </w:r>
            <w:r w:rsidR="00351814" w:rsidRPr="00B82C7D">
              <w:rPr>
                <w:rFonts w:eastAsia="Times New Roman"/>
                <w:sz w:val="16"/>
                <w:szCs w:val="16"/>
              </w:rPr>
              <w:t>)"</w:t>
            </w:r>
            <w:r w:rsidR="00351814" w:rsidRPr="00B82C7D">
              <w:rPr>
                <w:rFonts w:eastAsia="Times New Roman"/>
                <w:i/>
                <w:sz w:val="16"/>
                <w:szCs w:val="16"/>
              </w:rPr>
              <w:t>&lt;</w:t>
            </w:r>
            <w:r w:rsidR="00647EC5" w:rsidRPr="00B82C7D">
              <w:rPr>
                <w:rStyle w:val="Emphasis"/>
                <w:i w:val="0"/>
                <w:sz w:val="16"/>
                <w:szCs w:val="16"/>
              </w:rPr>
              <w:t>bruce</w:t>
            </w:r>
            <w:r w:rsidR="00647EC5" w:rsidRPr="00B82C7D">
              <w:rPr>
                <w:rStyle w:val="st"/>
                <w:i/>
                <w:sz w:val="16"/>
                <w:szCs w:val="16"/>
              </w:rPr>
              <w:t>.</w:t>
            </w:r>
            <w:r w:rsidR="00647EC5" w:rsidRPr="00B82C7D">
              <w:rPr>
                <w:rStyle w:val="Emphasis"/>
                <w:i w:val="0"/>
                <w:sz w:val="16"/>
                <w:szCs w:val="16"/>
              </w:rPr>
              <w:t>chapman</w:t>
            </w:r>
            <w:r w:rsidR="00647EC5" w:rsidRPr="00B82C7D">
              <w:rPr>
                <w:rStyle w:val="st"/>
                <w:i/>
                <w:sz w:val="16"/>
                <w:szCs w:val="16"/>
              </w:rPr>
              <w:t>@</w:t>
            </w:r>
            <w:r w:rsidR="00647EC5" w:rsidRPr="00B82C7D">
              <w:rPr>
                <w:rStyle w:val="Emphasis"/>
                <w:i w:val="0"/>
                <w:sz w:val="16"/>
                <w:szCs w:val="16"/>
              </w:rPr>
              <w:t>jpl.nasa.gov</w:t>
            </w:r>
            <w:r w:rsidR="00351814" w:rsidRPr="00B82C7D">
              <w:rPr>
                <w:rFonts w:eastAsia="Times New Roman"/>
                <w:i/>
                <w:sz w:val="16"/>
                <w:szCs w:val="16"/>
              </w:rPr>
              <w:t>&gt;</w:t>
            </w:r>
            <w:r w:rsidR="00164B23" w:rsidRPr="00B82C7D">
              <w:rPr>
                <w:rFonts w:eastAsia="Times New Roman"/>
                <w:i/>
                <w:sz w:val="16"/>
                <w:szCs w:val="16"/>
              </w:rPr>
              <w:t>,</w:t>
            </w:r>
            <w:r w:rsidR="0079160B" w:rsidRPr="00B82C7D">
              <w:rPr>
                <w:rFonts w:eastAsia="Times New Roman"/>
                <w:i/>
                <w:sz w:val="16"/>
                <w:szCs w:val="16"/>
              </w:rPr>
              <w:t xml:space="preserve"> </w:t>
            </w:r>
          </w:p>
          <w:p w14:paraId="653EAB65" w14:textId="77777777" w:rsidR="00F44FE0" w:rsidRPr="00B82C7D" w:rsidRDefault="00351814" w:rsidP="00F44FE0">
            <w:pPr>
              <w:suppressAutoHyphens w:val="0"/>
              <w:rPr>
                <w:rFonts w:eastAsia="Times New Roman"/>
                <w:sz w:val="16"/>
                <w:szCs w:val="16"/>
              </w:rPr>
            </w:pPr>
            <w:r w:rsidRPr="00B82C7D">
              <w:rPr>
                <w:rFonts w:eastAsia="Times New Roman"/>
                <w:sz w:val="16"/>
                <w:szCs w:val="16"/>
              </w:rPr>
              <w:t>"Noosha Taheby (World Bank)"</w:t>
            </w:r>
            <w:r w:rsidR="00850595" w:rsidRPr="00B82C7D">
              <w:rPr>
                <w:rFonts w:eastAsia="Times New Roman"/>
                <w:sz w:val="16"/>
                <w:szCs w:val="16"/>
              </w:rPr>
              <w:t>&lt;ntayebi@worldbank.org</w:t>
            </w:r>
            <w:r w:rsidRPr="00B82C7D">
              <w:rPr>
                <w:rFonts w:eastAsia="Times New Roman"/>
                <w:sz w:val="16"/>
                <w:szCs w:val="16"/>
              </w:rPr>
              <w:t>&gt;</w:t>
            </w:r>
            <w:r w:rsidR="00164B23" w:rsidRPr="00B82C7D">
              <w:rPr>
                <w:rFonts w:eastAsia="Times New Roman"/>
                <w:sz w:val="16"/>
                <w:szCs w:val="16"/>
              </w:rPr>
              <w:t>,</w:t>
            </w:r>
          </w:p>
          <w:p w14:paraId="30421F47" w14:textId="77777777" w:rsidR="00F44FE0" w:rsidRPr="00F41C85" w:rsidRDefault="00351814" w:rsidP="00F44FE0">
            <w:pPr>
              <w:suppressAutoHyphens w:val="0"/>
              <w:rPr>
                <w:rFonts w:eastAsia="Times New Roman"/>
                <w:sz w:val="16"/>
                <w:szCs w:val="16"/>
                <w:lang w:val="fr-FR"/>
              </w:rPr>
            </w:pPr>
            <w:r w:rsidRPr="00F41C85">
              <w:rPr>
                <w:rFonts w:eastAsia="Times New Roman"/>
                <w:sz w:val="16"/>
                <w:szCs w:val="16"/>
                <w:lang w:val="fr-FR"/>
              </w:rPr>
              <w:t>"</w:t>
            </w:r>
            <w:r w:rsidR="00F44FE0" w:rsidRPr="00F41C85">
              <w:rPr>
                <w:rFonts w:eastAsia="Times New Roman"/>
                <w:sz w:val="16"/>
                <w:szCs w:val="16"/>
                <w:lang w:val="fr-FR"/>
              </w:rPr>
              <w:t>Konstantinos Andreadis</w:t>
            </w:r>
            <w:r w:rsidRPr="00F41C85">
              <w:rPr>
                <w:rFonts w:eastAsia="Times New Roman"/>
                <w:sz w:val="16"/>
                <w:szCs w:val="16"/>
                <w:lang w:val="fr-FR"/>
              </w:rPr>
              <w:t xml:space="preserve"> (JPL/SERVIR/SWOT ST)"</w:t>
            </w:r>
            <w:r w:rsidR="00850595" w:rsidRPr="00F41C85">
              <w:rPr>
                <w:rFonts w:eastAsia="Times New Roman"/>
                <w:sz w:val="16"/>
                <w:szCs w:val="16"/>
                <w:lang w:val="fr-FR"/>
              </w:rPr>
              <w:t>&lt;Konstantinos.M.Andreadis@jpl.nasa.gov</w:t>
            </w:r>
            <w:r w:rsidRPr="00F41C85">
              <w:rPr>
                <w:rFonts w:eastAsia="Times New Roman"/>
                <w:sz w:val="16"/>
                <w:szCs w:val="16"/>
                <w:lang w:val="fr-FR"/>
              </w:rPr>
              <w:t>&gt;</w:t>
            </w:r>
            <w:r w:rsidR="00164B23" w:rsidRPr="00F41C85">
              <w:rPr>
                <w:rFonts w:eastAsia="Times New Roman"/>
                <w:sz w:val="16"/>
                <w:szCs w:val="16"/>
                <w:lang w:val="fr-FR"/>
              </w:rPr>
              <w:t>,</w:t>
            </w:r>
          </w:p>
          <w:p w14:paraId="73B6BB9C" w14:textId="77777777" w:rsidR="00351814" w:rsidRPr="00B82C7D" w:rsidRDefault="00351814" w:rsidP="00F44FE0">
            <w:pPr>
              <w:suppressAutoHyphens w:val="0"/>
              <w:rPr>
                <w:rFonts w:eastAsia="Times New Roman"/>
                <w:sz w:val="16"/>
                <w:szCs w:val="16"/>
              </w:rPr>
            </w:pPr>
            <w:r w:rsidRPr="00B82C7D">
              <w:rPr>
                <w:rFonts w:eastAsia="Times New Roman"/>
                <w:sz w:val="16"/>
                <w:szCs w:val="16"/>
              </w:rPr>
              <w:t>"</w:t>
            </w:r>
            <w:r w:rsidR="00F44FE0" w:rsidRPr="00B82C7D">
              <w:rPr>
                <w:rFonts w:eastAsia="Times New Roman"/>
                <w:sz w:val="16"/>
                <w:szCs w:val="16"/>
              </w:rPr>
              <w:t>John Eylander (USACE)</w:t>
            </w:r>
            <w:r w:rsidRPr="00B82C7D">
              <w:rPr>
                <w:rFonts w:eastAsia="Times New Roman"/>
                <w:sz w:val="16"/>
                <w:szCs w:val="16"/>
              </w:rPr>
              <w:t xml:space="preserve"> "&lt;</w:t>
            </w:r>
            <w:r w:rsidR="007D5B3D" w:rsidRPr="00B82C7D">
              <w:rPr>
                <w:rFonts w:eastAsia="Times New Roman"/>
                <w:sz w:val="16"/>
                <w:szCs w:val="16"/>
              </w:rPr>
              <w:t>John.B.Eylander.civ@mail.mil</w:t>
            </w:r>
            <w:r w:rsidRPr="00B82C7D">
              <w:rPr>
                <w:rFonts w:eastAsia="Times New Roman"/>
                <w:sz w:val="16"/>
                <w:szCs w:val="16"/>
              </w:rPr>
              <w:t>&gt;</w:t>
            </w:r>
            <w:r w:rsidR="00164B23" w:rsidRPr="00B82C7D">
              <w:rPr>
                <w:rFonts w:eastAsia="Times New Roman"/>
                <w:sz w:val="16"/>
                <w:szCs w:val="16"/>
              </w:rPr>
              <w:t xml:space="preserve">, </w:t>
            </w:r>
          </w:p>
          <w:p w14:paraId="44484130" w14:textId="77777777" w:rsidR="00F44FE0" w:rsidRPr="00F41C85" w:rsidRDefault="00351814" w:rsidP="00F44FE0">
            <w:pPr>
              <w:suppressAutoHyphens w:val="0"/>
              <w:rPr>
                <w:rFonts w:eastAsia="Times New Roman"/>
                <w:sz w:val="16"/>
                <w:szCs w:val="16"/>
                <w:lang w:val="fr-FR"/>
              </w:rPr>
            </w:pPr>
            <w:r w:rsidRPr="00F41C85">
              <w:rPr>
                <w:rFonts w:eastAsia="Times New Roman"/>
                <w:sz w:val="16"/>
                <w:szCs w:val="16"/>
                <w:lang w:val="fr-FR"/>
              </w:rPr>
              <w:t>"</w:t>
            </w:r>
            <w:r w:rsidR="00F44FE0" w:rsidRPr="00F41C85">
              <w:rPr>
                <w:rFonts w:eastAsia="Times New Roman"/>
                <w:sz w:val="16"/>
                <w:szCs w:val="16"/>
                <w:lang w:val="fr-FR"/>
              </w:rPr>
              <w:t>Brenda Jones</w:t>
            </w:r>
            <w:r w:rsidRPr="00F41C85">
              <w:rPr>
                <w:rFonts w:eastAsia="Times New Roman"/>
                <w:sz w:val="16"/>
                <w:szCs w:val="16"/>
                <w:lang w:val="fr-FR"/>
              </w:rPr>
              <w:t xml:space="preserve"> (USGS)"</w:t>
            </w:r>
            <w:r w:rsidR="0078216D" w:rsidRPr="00F41C85">
              <w:rPr>
                <w:rFonts w:eastAsia="Times New Roman"/>
                <w:sz w:val="16"/>
                <w:szCs w:val="16"/>
                <w:lang w:val="fr-FR"/>
              </w:rPr>
              <w:t>&lt;bkjones@usgs.gov&gt;</w:t>
            </w:r>
            <w:r w:rsidR="00164B23" w:rsidRPr="00F41C85">
              <w:rPr>
                <w:rFonts w:eastAsia="Times New Roman"/>
                <w:sz w:val="16"/>
                <w:szCs w:val="16"/>
                <w:lang w:val="fr-FR"/>
              </w:rPr>
              <w:t>,</w:t>
            </w:r>
          </w:p>
          <w:p w14:paraId="22F9AF79" w14:textId="77777777" w:rsidR="00F44FE0" w:rsidRPr="00B82C7D" w:rsidRDefault="00351814" w:rsidP="00F44FE0">
            <w:pPr>
              <w:suppressAutoHyphens w:val="0"/>
              <w:rPr>
                <w:rFonts w:eastAsia="Times New Roman"/>
                <w:sz w:val="16"/>
                <w:szCs w:val="16"/>
              </w:rPr>
            </w:pPr>
            <w:r w:rsidRPr="00B82C7D">
              <w:rPr>
                <w:rFonts w:eastAsia="Times New Roman"/>
                <w:sz w:val="16"/>
                <w:szCs w:val="16"/>
              </w:rPr>
              <w:t>"</w:t>
            </w:r>
            <w:r w:rsidR="00F44FE0" w:rsidRPr="00B82C7D">
              <w:rPr>
                <w:rFonts w:eastAsia="Times New Roman"/>
                <w:sz w:val="16"/>
                <w:szCs w:val="16"/>
              </w:rPr>
              <w:t>Gordon Wells</w:t>
            </w:r>
            <w:r w:rsidRPr="00B82C7D">
              <w:rPr>
                <w:rFonts w:eastAsia="Times New Roman"/>
                <w:sz w:val="16"/>
                <w:szCs w:val="16"/>
              </w:rPr>
              <w:t xml:space="preserve"> (CSR)"</w:t>
            </w:r>
            <w:r w:rsidR="0078216D" w:rsidRPr="00B82C7D">
              <w:rPr>
                <w:rFonts w:eastAsia="Times New Roman"/>
                <w:sz w:val="16"/>
                <w:szCs w:val="16"/>
              </w:rPr>
              <w:t>&lt;Gordon Wells &lt;gwells@csr.utexas.edu&gt;</w:t>
            </w:r>
            <w:r w:rsidR="00164B23" w:rsidRPr="00B82C7D">
              <w:rPr>
                <w:rFonts w:eastAsia="Times New Roman"/>
                <w:sz w:val="16"/>
                <w:szCs w:val="16"/>
              </w:rPr>
              <w:t>,</w:t>
            </w:r>
          </w:p>
          <w:p w14:paraId="5FCD710C" w14:textId="77777777" w:rsidR="00F44FE0" w:rsidRPr="00B82C7D" w:rsidRDefault="00351814" w:rsidP="00F44FE0">
            <w:pPr>
              <w:suppressAutoHyphens w:val="0"/>
              <w:rPr>
                <w:rFonts w:eastAsia="Times New Roman"/>
                <w:sz w:val="16"/>
                <w:szCs w:val="16"/>
              </w:rPr>
            </w:pPr>
            <w:r w:rsidRPr="00B82C7D">
              <w:rPr>
                <w:rFonts w:eastAsia="Times New Roman"/>
                <w:sz w:val="16"/>
                <w:szCs w:val="16"/>
              </w:rPr>
              <w:t>"Teresa Howard (</w:t>
            </w:r>
            <w:r w:rsidR="0078216D" w:rsidRPr="00B82C7D">
              <w:rPr>
                <w:rFonts w:eastAsia="Times New Roman"/>
                <w:sz w:val="16"/>
                <w:szCs w:val="16"/>
              </w:rPr>
              <w:t>CSR</w:t>
            </w:r>
            <w:r w:rsidRPr="00B82C7D">
              <w:rPr>
                <w:rFonts w:eastAsia="Times New Roman"/>
                <w:sz w:val="16"/>
                <w:szCs w:val="16"/>
              </w:rPr>
              <w:t>)"&lt;</w:t>
            </w:r>
            <w:r w:rsidR="0078216D" w:rsidRPr="00B82C7D">
              <w:rPr>
                <w:rFonts w:eastAsia="Times New Roman"/>
                <w:sz w:val="16"/>
                <w:szCs w:val="16"/>
              </w:rPr>
              <w:t>howard@csr.utexas.edu</w:t>
            </w:r>
            <w:r w:rsidRPr="00B82C7D">
              <w:rPr>
                <w:rFonts w:eastAsia="Times New Roman"/>
                <w:sz w:val="16"/>
                <w:szCs w:val="16"/>
              </w:rPr>
              <w:t>&gt;</w:t>
            </w:r>
            <w:r w:rsidR="00164B23" w:rsidRPr="00B82C7D">
              <w:rPr>
                <w:rFonts w:eastAsia="Times New Roman"/>
                <w:sz w:val="16"/>
                <w:szCs w:val="16"/>
              </w:rPr>
              <w:t>,</w:t>
            </w:r>
          </w:p>
          <w:p w14:paraId="6776CD1F" w14:textId="77777777" w:rsidR="00D77258" w:rsidRPr="00B82C7D" w:rsidRDefault="00D77258" w:rsidP="00F44FE0">
            <w:pPr>
              <w:suppressAutoHyphens w:val="0"/>
              <w:rPr>
                <w:rFonts w:eastAsia="Times New Roman"/>
                <w:sz w:val="16"/>
                <w:szCs w:val="16"/>
              </w:rPr>
            </w:pPr>
            <w:r w:rsidRPr="00B82C7D">
              <w:rPr>
                <w:rFonts w:eastAsia="Times New Roman"/>
                <w:sz w:val="16"/>
                <w:szCs w:val="16"/>
              </w:rPr>
              <w:t>"Victor Hom - NOAA Federal" &lt;victor.hom@noaa.gov&gt;</w:t>
            </w:r>
            <w:r w:rsidR="00164B23" w:rsidRPr="00B82C7D">
              <w:rPr>
                <w:rFonts w:eastAsia="Times New Roman"/>
                <w:sz w:val="16"/>
                <w:szCs w:val="16"/>
              </w:rPr>
              <w:t>,</w:t>
            </w:r>
          </w:p>
          <w:p w14:paraId="53A81074" w14:textId="77777777" w:rsidR="00F44FE0" w:rsidRPr="00B82C7D" w:rsidRDefault="00351814" w:rsidP="00F44FE0">
            <w:pPr>
              <w:suppressAutoHyphens w:val="0"/>
              <w:rPr>
                <w:rFonts w:eastAsia="Times New Roman"/>
                <w:sz w:val="16"/>
                <w:szCs w:val="16"/>
              </w:rPr>
            </w:pPr>
            <w:r w:rsidRPr="00B82C7D">
              <w:rPr>
                <w:rFonts w:eastAsia="Times New Roman"/>
                <w:sz w:val="16"/>
                <w:szCs w:val="16"/>
              </w:rPr>
              <w:t>"</w:t>
            </w:r>
            <w:r w:rsidR="00F44FE0" w:rsidRPr="00B82C7D">
              <w:rPr>
                <w:rFonts w:eastAsia="Times New Roman"/>
                <w:sz w:val="16"/>
                <w:szCs w:val="16"/>
              </w:rPr>
              <w:t>Glen Russell</w:t>
            </w:r>
            <w:r w:rsidRPr="00B82C7D">
              <w:rPr>
                <w:rFonts w:eastAsia="Times New Roman"/>
                <w:sz w:val="16"/>
                <w:szCs w:val="16"/>
              </w:rPr>
              <w:t xml:space="preserve"> (FEMA)"</w:t>
            </w:r>
            <w:r w:rsidR="0078216D" w:rsidRPr="00B82C7D">
              <w:rPr>
                <w:rFonts w:eastAsia="Times New Roman"/>
                <w:sz w:val="16"/>
                <w:szCs w:val="16"/>
              </w:rPr>
              <w:t>&lt;glen.russell@fema.dhs.gov&gt;</w:t>
            </w:r>
            <w:r w:rsidR="00164B23" w:rsidRPr="00B82C7D">
              <w:rPr>
                <w:rFonts w:eastAsia="Times New Roman"/>
                <w:sz w:val="16"/>
                <w:szCs w:val="16"/>
              </w:rPr>
              <w:t>,</w:t>
            </w:r>
          </w:p>
          <w:p w14:paraId="718C0515" w14:textId="77777777" w:rsidR="00B411C2" w:rsidRPr="00B82C7D" w:rsidRDefault="00351814" w:rsidP="00F44FE0">
            <w:pPr>
              <w:suppressAutoHyphens w:val="0"/>
              <w:rPr>
                <w:rFonts w:eastAsia="Times New Roman"/>
                <w:sz w:val="16"/>
                <w:szCs w:val="16"/>
              </w:rPr>
            </w:pPr>
            <w:r w:rsidRPr="00B82C7D">
              <w:rPr>
                <w:rFonts w:eastAsia="Times New Roman"/>
                <w:sz w:val="16"/>
                <w:szCs w:val="16"/>
              </w:rPr>
              <w:t>"</w:t>
            </w:r>
            <w:r w:rsidR="00F44FE0" w:rsidRPr="00B82C7D">
              <w:rPr>
                <w:rFonts w:eastAsia="Times New Roman"/>
                <w:sz w:val="16"/>
                <w:szCs w:val="16"/>
              </w:rPr>
              <w:t>Chris Vaughan</w:t>
            </w:r>
            <w:r w:rsidRPr="00B82C7D">
              <w:rPr>
                <w:rFonts w:eastAsia="Times New Roman"/>
                <w:sz w:val="16"/>
                <w:szCs w:val="16"/>
              </w:rPr>
              <w:t xml:space="preserve"> (FEMA)"</w:t>
            </w:r>
            <w:r w:rsidR="00164B23" w:rsidRPr="00B82C7D">
              <w:rPr>
                <w:rFonts w:eastAsia="Times New Roman"/>
                <w:sz w:val="16"/>
                <w:szCs w:val="16"/>
              </w:rPr>
              <w:t>&lt;</w:t>
            </w:r>
            <w:hyperlink r:id="rId14" w:history="1">
              <w:r w:rsidR="00B411C2" w:rsidRPr="00B82C7D">
                <w:rPr>
                  <w:rStyle w:val="Hyperlink"/>
                  <w:rFonts w:eastAsia="Times New Roman"/>
                  <w:sz w:val="16"/>
                  <w:szCs w:val="16"/>
                </w:rPr>
                <w:t>Christopher.Vaughan2@fema.dhs.gov</w:t>
              </w:r>
            </w:hyperlink>
            <w:r w:rsidR="00164B23" w:rsidRPr="00B82C7D">
              <w:rPr>
                <w:rFonts w:eastAsia="Times New Roman"/>
                <w:sz w:val="16"/>
                <w:szCs w:val="16"/>
              </w:rPr>
              <w:t>&gt;,</w:t>
            </w:r>
          </w:p>
          <w:p w14:paraId="23ABF9C1" w14:textId="77777777" w:rsidR="00B411C2" w:rsidRPr="00F41C85" w:rsidRDefault="00B411C2" w:rsidP="00F44FE0">
            <w:pPr>
              <w:suppressAutoHyphens w:val="0"/>
              <w:rPr>
                <w:sz w:val="16"/>
                <w:szCs w:val="16"/>
                <w:lang w:val="fr-FR"/>
              </w:rPr>
            </w:pPr>
            <w:r w:rsidRPr="00F41C85">
              <w:rPr>
                <w:sz w:val="16"/>
                <w:szCs w:val="16"/>
                <w:lang w:val="fr-FR"/>
              </w:rPr>
              <w:t>"Porter, Daniel (OGA)" &lt;</w:t>
            </w:r>
            <w:hyperlink r:id="rId15" w:tgtFrame="_blank" w:history="1">
              <w:r w:rsidRPr="00F41C85">
                <w:rPr>
                  <w:rStyle w:val="Hyperlink"/>
                  <w:sz w:val="16"/>
                  <w:szCs w:val="16"/>
                  <w:lang w:val="fr-FR"/>
                </w:rPr>
                <w:t>daniel.porter@associates.fema.dhs.gov</w:t>
              </w:r>
            </w:hyperlink>
            <w:r w:rsidRPr="00F41C85">
              <w:rPr>
                <w:sz w:val="16"/>
                <w:szCs w:val="16"/>
                <w:lang w:val="fr-FR"/>
              </w:rPr>
              <w:t>&gt;</w:t>
            </w:r>
            <w:r w:rsidR="00164B23" w:rsidRPr="00F41C85">
              <w:rPr>
                <w:sz w:val="16"/>
                <w:szCs w:val="16"/>
                <w:lang w:val="fr-FR"/>
              </w:rPr>
              <w:t>,</w:t>
            </w:r>
          </w:p>
          <w:p w14:paraId="17993629" w14:textId="77777777" w:rsidR="00A5252B" w:rsidRPr="00B82C7D" w:rsidRDefault="00A5252B" w:rsidP="00F44FE0">
            <w:pPr>
              <w:suppressAutoHyphens w:val="0"/>
              <w:rPr>
                <w:sz w:val="16"/>
                <w:szCs w:val="16"/>
              </w:rPr>
            </w:pPr>
            <w:r w:rsidRPr="00B82C7D">
              <w:rPr>
                <w:sz w:val="16"/>
                <w:szCs w:val="16"/>
              </w:rPr>
              <w:t>"Vanessa M. Escobar (NASA EA)" &lt;</w:t>
            </w:r>
            <w:hyperlink r:id="rId16" w:history="1">
              <w:r w:rsidRPr="00B82C7D">
                <w:rPr>
                  <w:rStyle w:val="Hyperlink"/>
                  <w:sz w:val="16"/>
                  <w:szCs w:val="16"/>
                </w:rPr>
                <w:t>vanessa.m.escobar@nasa.gov</w:t>
              </w:r>
            </w:hyperlink>
            <w:r w:rsidRPr="00B82C7D">
              <w:rPr>
                <w:sz w:val="16"/>
                <w:szCs w:val="16"/>
              </w:rPr>
              <w:t>&gt;,</w:t>
            </w:r>
          </w:p>
          <w:p w14:paraId="6BBF7C96" w14:textId="77777777" w:rsidR="00164B23" w:rsidRPr="00B82C7D" w:rsidRDefault="00B411C2" w:rsidP="00F44FE0">
            <w:pPr>
              <w:suppressAutoHyphens w:val="0"/>
              <w:rPr>
                <w:sz w:val="16"/>
                <w:szCs w:val="16"/>
              </w:rPr>
            </w:pPr>
            <w:r w:rsidRPr="00B82C7D">
              <w:rPr>
                <w:sz w:val="16"/>
                <w:szCs w:val="16"/>
              </w:rPr>
              <w:t>"Cameron, Brian R (OGA)" &lt;</w:t>
            </w:r>
            <w:hyperlink r:id="rId17" w:tgtFrame="_blank" w:history="1">
              <w:r w:rsidRPr="00B82C7D">
                <w:rPr>
                  <w:rStyle w:val="Hyperlink"/>
                  <w:sz w:val="16"/>
                  <w:szCs w:val="16"/>
                </w:rPr>
                <w:t>brian.cameron@associates.fema.dhs.gov</w:t>
              </w:r>
            </w:hyperlink>
            <w:r w:rsidRPr="00B82C7D">
              <w:rPr>
                <w:sz w:val="16"/>
                <w:szCs w:val="16"/>
              </w:rPr>
              <w:t>&gt;</w:t>
            </w:r>
            <w:r w:rsidR="00164B23" w:rsidRPr="00B82C7D">
              <w:rPr>
                <w:sz w:val="16"/>
                <w:szCs w:val="16"/>
              </w:rPr>
              <w:t xml:space="preserve">, </w:t>
            </w:r>
          </w:p>
          <w:p w14:paraId="2C1B8173" w14:textId="77777777" w:rsidR="00F44FE0" w:rsidRPr="00F41C85" w:rsidRDefault="00B411C2" w:rsidP="00F44FE0">
            <w:pPr>
              <w:suppressAutoHyphens w:val="0"/>
              <w:rPr>
                <w:rFonts w:eastAsia="Times New Roman"/>
                <w:sz w:val="16"/>
                <w:szCs w:val="16"/>
                <w:highlight w:val="yellow"/>
                <w:lang w:val="fr-FR"/>
              </w:rPr>
            </w:pPr>
            <w:r w:rsidRPr="00F41C85">
              <w:rPr>
                <w:sz w:val="16"/>
                <w:szCs w:val="16"/>
                <w:lang w:val="fr-FR"/>
              </w:rPr>
              <w:t>"NGA-AIAW USA CIV" &lt;</w:t>
            </w:r>
            <w:hyperlink r:id="rId18" w:tgtFrame="_blank" w:history="1">
              <w:r w:rsidRPr="00F41C85">
                <w:rPr>
                  <w:rStyle w:val="Hyperlink"/>
                  <w:sz w:val="16"/>
                  <w:szCs w:val="16"/>
                  <w:lang w:val="fr-FR"/>
                </w:rPr>
                <w:t>Brian.R.Cameron@nga.mil</w:t>
              </w:r>
            </w:hyperlink>
            <w:r w:rsidRPr="00F41C85">
              <w:rPr>
                <w:sz w:val="16"/>
                <w:szCs w:val="16"/>
                <w:lang w:val="fr-FR"/>
              </w:rPr>
              <w:t>&gt;</w:t>
            </w:r>
            <w:r w:rsidR="00164B23" w:rsidRPr="00F41C85">
              <w:rPr>
                <w:sz w:val="16"/>
                <w:szCs w:val="16"/>
                <w:lang w:val="fr-FR"/>
              </w:rPr>
              <w:t>,</w:t>
            </w:r>
            <w:r w:rsidR="00F44FE0" w:rsidRPr="00F41C85">
              <w:rPr>
                <w:rFonts w:eastAsia="Times New Roman"/>
                <w:sz w:val="16"/>
                <w:szCs w:val="16"/>
                <w:highlight w:val="yellow"/>
                <w:lang w:val="fr-FR"/>
              </w:rPr>
              <w:t xml:space="preserve"> </w:t>
            </w:r>
          </w:p>
          <w:p w14:paraId="3641F577" w14:textId="77777777" w:rsidR="00351814" w:rsidRPr="00B82C7D" w:rsidRDefault="00351814" w:rsidP="00F44FE0">
            <w:pPr>
              <w:suppressAutoHyphens w:val="0"/>
              <w:rPr>
                <w:rFonts w:eastAsia="Times New Roman"/>
                <w:sz w:val="16"/>
                <w:szCs w:val="16"/>
              </w:rPr>
            </w:pPr>
            <w:r w:rsidRPr="00B82C7D">
              <w:rPr>
                <w:rFonts w:eastAsia="Times New Roman"/>
                <w:sz w:val="16"/>
                <w:szCs w:val="16"/>
              </w:rPr>
              <w:t>"James Verdin (USGS)"</w:t>
            </w:r>
            <w:r w:rsidR="00164B23" w:rsidRPr="00B82C7D">
              <w:rPr>
                <w:rFonts w:eastAsia="Times New Roman"/>
                <w:sz w:val="16"/>
                <w:szCs w:val="16"/>
              </w:rPr>
              <w:t>&lt;</w:t>
            </w:r>
            <w:hyperlink r:id="rId19" w:history="1">
              <w:r w:rsidR="00B411C2" w:rsidRPr="00B82C7D">
                <w:rPr>
                  <w:rStyle w:val="Hyperlink"/>
                  <w:rFonts w:eastAsia="Times New Roman"/>
                  <w:sz w:val="16"/>
                  <w:szCs w:val="16"/>
                </w:rPr>
                <w:t>verdin@usgs.gov</w:t>
              </w:r>
            </w:hyperlink>
            <w:r w:rsidR="00164B23" w:rsidRPr="00B82C7D">
              <w:rPr>
                <w:rFonts w:eastAsia="Times New Roman"/>
                <w:sz w:val="16"/>
                <w:szCs w:val="16"/>
              </w:rPr>
              <w:t>&gt;,</w:t>
            </w:r>
          </w:p>
          <w:p w14:paraId="1B72A429" w14:textId="77777777" w:rsidR="00B411C2" w:rsidRPr="00B82C7D" w:rsidRDefault="00B411C2" w:rsidP="00F44FE0">
            <w:pPr>
              <w:suppressAutoHyphens w:val="0"/>
              <w:rPr>
                <w:rFonts w:eastAsia="Times New Roman"/>
                <w:sz w:val="16"/>
                <w:szCs w:val="16"/>
              </w:rPr>
            </w:pPr>
            <w:r w:rsidRPr="00B82C7D">
              <w:rPr>
                <w:rFonts w:eastAsia="Times New Roman"/>
                <w:sz w:val="16"/>
                <w:szCs w:val="16"/>
              </w:rPr>
              <w:t>"Kevin Dobbs (NGA)"&lt;Kevin.E.Dobbs.ctr@nga.mil</w:t>
            </w:r>
            <w:r w:rsidR="00164B23" w:rsidRPr="00B82C7D">
              <w:rPr>
                <w:rFonts w:eastAsia="Times New Roman"/>
                <w:sz w:val="16"/>
                <w:szCs w:val="16"/>
              </w:rPr>
              <w:t>&gt;,</w:t>
            </w:r>
          </w:p>
          <w:p w14:paraId="181068C7" w14:textId="77777777" w:rsidR="00351814" w:rsidRPr="00B82C7D" w:rsidRDefault="00351814" w:rsidP="00F44FE0">
            <w:pPr>
              <w:suppressAutoHyphens w:val="0"/>
              <w:rPr>
                <w:rFonts w:eastAsia="Times New Roman"/>
                <w:sz w:val="16"/>
                <w:szCs w:val="16"/>
              </w:rPr>
            </w:pPr>
            <w:r w:rsidRPr="00B82C7D">
              <w:rPr>
                <w:rFonts w:eastAsia="Times New Roman"/>
                <w:sz w:val="16"/>
                <w:szCs w:val="16"/>
              </w:rPr>
              <w:t>"Tyler Erickson (Google</w:t>
            </w:r>
            <w:r w:rsidR="001321B4" w:rsidRPr="00B82C7D">
              <w:rPr>
                <w:rFonts w:eastAsia="Times New Roman"/>
                <w:sz w:val="16"/>
                <w:szCs w:val="16"/>
              </w:rPr>
              <w:t xml:space="preserve"> EE</w:t>
            </w:r>
            <w:r w:rsidRPr="00B82C7D">
              <w:rPr>
                <w:rFonts w:eastAsia="Times New Roman"/>
                <w:sz w:val="16"/>
                <w:szCs w:val="16"/>
              </w:rPr>
              <w:t>)"</w:t>
            </w:r>
            <w:r w:rsidR="00867A1D" w:rsidRPr="00B82C7D">
              <w:rPr>
                <w:rFonts w:eastAsia="Times New Roman"/>
                <w:sz w:val="16"/>
                <w:szCs w:val="16"/>
              </w:rPr>
              <w:t>&lt;</w:t>
            </w:r>
            <w:r w:rsidR="009319E6" w:rsidRPr="00B82C7D">
              <w:rPr>
                <w:rFonts w:eastAsia="Times New Roman"/>
                <w:sz w:val="16"/>
                <w:szCs w:val="16"/>
              </w:rPr>
              <w:t>tylere@google.com</w:t>
            </w:r>
            <w:r w:rsidR="00867A1D" w:rsidRPr="00B82C7D">
              <w:rPr>
                <w:rFonts w:eastAsia="Times New Roman"/>
                <w:sz w:val="16"/>
                <w:szCs w:val="16"/>
              </w:rPr>
              <w:t>&gt;</w:t>
            </w:r>
            <w:r w:rsidR="00164B23" w:rsidRPr="00B82C7D">
              <w:rPr>
                <w:rFonts w:eastAsia="Times New Roman"/>
                <w:sz w:val="16"/>
                <w:szCs w:val="16"/>
              </w:rPr>
              <w:t>,</w:t>
            </w:r>
          </w:p>
          <w:p w14:paraId="48905064" w14:textId="77777777" w:rsidR="001321B4" w:rsidRPr="00B82C7D" w:rsidRDefault="001321B4" w:rsidP="00F44FE0">
            <w:pPr>
              <w:suppressAutoHyphens w:val="0"/>
              <w:rPr>
                <w:rFonts w:eastAsia="Times New Roman"/>
                <w:sz w:val="16"/>
                <w:szCs w:val="16"/>
              </w:rPr>
            </w:pPr>
            <w:r w:rsidRPr="00B82C7D">
              <w:rPr>
                <w:rFonts w:eastAsia="Times New Roman"/>
                <w:sz w:val="16"/>
                <w:szCs w:val="16"/>
              </w:rPr>
              <w:t>"</w:t>
            </w:r>
            <w:r w:rsidR="009319E6" w:rsidRPr="00B82C7D">
              <w:rPr>
                <w:rFonts w:eastAsia="Times New Roman"/>
                <w:sz w:val="16"/>
                <w:szCs w:val="16"/>
              </w:rPr>
              <w:t>Josh Livni</w:t>
            </w:r>
            <w:r w:rsidRPr="00B82C7D">
              <w:rPr>
                <w:rFonts w:eastAsia="Times New Roman"/>
                <w:sz w:val="16"/>
                <w:szCs w:val="16"/>
              </w:rPr>
              <w:t xml:space="preserve"> (Google Crisis Response)"</w:t>
            </w:r>
            <w:r w:rsidR="00867A1D" w:rsidRPr="00B82C7D">
              <w:rPr>
                <w:rFonts w:eastAsia="Times New Roman"/>
                <w:sz w:val="16"/>
                <w:szCs w:val="16"/>
              </w:rPr>
              <w:t xml:space="preserve"> &lt;</w:t>
            </w:r>
            <w:r w:rsidR="009319E6" w:rsidRPr="00B82C7D">
              <w:rPr>
                <w:rFonts w:eastAsia="Times New Roman"/>
                <w:sz w:val="16"/>
                <w:szCs w:val="16"/>
              </w:rPr>
              <w:t>jlivni@google.com</w:t>
            </w:r>
            <w:r w:rsidR="00867A1D" w:rsidRPr="00B82C7D">
              <w:rPr>
                <w:rFonts w:eastAsia="Times New Roman"/>
                <w:sz w:val="16"/>
                <w:szCs w:val="16"/>
              </w:rPr>
              <w:t>&gt;</w:t>
            </w:r>
            <w:r w:rsidR="00164B23" w:rsidRPr="00B82C7D">
              <w:rPr>
                <w:rFonts w:eastAsia="Times New Roman"/>
                <w:sz w:val="16"/>
                <w:szCs w:val="16"/>
              </w:rPr>
              <w:t>,</w:t>
            </w:r>
          </w:p>
          <w:p w14:paraId="6368EBB6" w14:textId="77777777" w:rsidR="00384FCC" w:rsidRPr="00B82C7D" w:rsidRDefault="00351814" w:rsidP="00F44FE0">
            <w:pPr>
              <w:suppressAutoHyphens w:val="0"/>
              <w:rPr>
                <w:rFonts w:eastAsia="Times New Roman"/>
                <w:sz w:val="16"/>
                <w:szCs w:val="16"/>
              </w:rPr>
            </w:pPr>
            <w:r w:rsidRPr="00B82C7D">
              <w:rPr>
                <w:rFonts w:eastAsia="Times New Roman"/>
                <w:sz w:val="16"/>
                <w:szCs w:val="16"/>
              </w:rPr>
              <w:t>"</w:t>
            </w:r>
            <w:r w:rsidR="001321B4" w:rsidRPr="00B82C7D">
              <w:rPr>
                <w:rFonts w:eastAsia="Times New Roman"/>
                <w:sz w:val="16"/>
                <w:szCs w:val="16"/>
              </w:rPr>
              <w:t>Kashif Rashid (former UN WFP)</w:t>
            </w:r>
            <w:r w:rsidRPr="00B82C7D">
              <w:rPr>
                <w:rFonts w:eastAsia="Times New Roman"/>
                <w:sz w:val="16"/>
                <w:szCs w:val="16"/>
              </w:rPr>
              <w:t>"</w:t>
            </w:r>
            <w:r w:rsidR="00867A1D" w:rsidRPr="00B82C7D">
              <w:rPr>
                <w:rFonts w:eastAsia="Times New Roman"/>
                <w:sz w:val="16"/>
                <w:szCs w:val="16"/>
              </w:rPr>
              <w:t xml:space="preserve"> </w:t>
            </w:r>
            <w:r w:rsidR="00B47618" w:rsidRPr="00B82C7D">
              <w:rPr>
                <w:rFonts w:eastAsia="Times New Roman"/>
                <w:sz w:val="16"/>
                <w:szCs w:val="16"/>
              </w:rPr>
              <w:t>&lt;krpelham3@gmail.com&gt;</w:t>
            </w:r>
            <w:r w:rsidR="00164B23" w:rsidRPr="00B82C7D">
              <w:rPr>
                <w:rFonts w:eastAsia="Times New Roman"/>
                <w:sz w:val="16"/>
                <w:szCs w:val="16"/>
              </w:rPr>
              <w:t>,</w:t>
            </w:r>
          </w:p>
          <w:p w14:paraId="4B2787B9" w14:textId="77777777" w:rsidR="00D83FE5" w:rsidRPr="00B82C7D" w:rsidRDefault="00D83FE5" w:rsidP="00F44FE0">
            <w:pPr>
              <w:suppressAutoHyphens w:val="0"/>
              <w:rPr>
                <w:rFonts w:eastAsia="Times New Roman"/>
                <w:sz w:val="16"/>
                <w:szCs w:val="16"/>
              </w:rPr>
            </w:pPr>
            <w:r w:rsidRPr="00B82C7D">
              <w:rPr>
                <w:rFonts w:eastAsia="Times New Roman"/>
                <w:sz w:val="16"/>
                <w:szCs w:val="16"/>
              </w:rPr>
              <w:t>"Jim Cormany (DigitalGlobe) ”&lt;</w:t>
            </w:r>
            <w:hyperlink r:id="rId20" w:history="1">
              <w:r w:rsidRPr="00B82C7D">
                <w:rPr>
                  <w:rStyle w:val="Hyperlink"/>
                  <w:rFonts w:eastAsia="Times New Roman"/>
                  <w:sz w:val="16"/>
                  <w:szCs w:val="16"/>
                </w:rPr>
                <w:t>Jim.Cormany@digitalglobe.com</w:t>
              </w:r>
            </w:hyperlink>
            <w:r w:rsidRPr="00B82C7D">
              <w:rPr>
                <w:rFonts w:eastAsia="Times New Roman"/>
                <w:sz w:val="16"/>
                <w:szCs w:val="16"/>
              </w:rPr>
              <w:t>&gt;,</w:t>
            </w:r>
          </w:p>
          <w:p w14:paraId="468E9F8B" w14:textId="77777777" w:rsidR="00384FCC" w:rsidRPr="00B82C7D" w:rsidRDefault="00384FCC" w:rsidP="00F44FE0">
            <w:pPr>
              <w:suppressAutoHyphens w:val="0"/>
              <w:rPr>
                <w:rFonts w:eastAsia="Times New Roman"/>
                <w:sz w:val="16"/>
                <w:szCs w:val="16"/>
              </w:rPr>
            </w:pPr>
            <w:r w:rsidRPr="00B82C7D">
              <w:rPr>
                <w:rFonts w:eastAsia="Times New Roman"/>
                <w:sz w:val="16"/>
                <w:szCs w:val="16"/>
              </w:rPr>
              <w:t>"Ed Beighley (Northeastern, former FM Global)" &lt;r.beighley@neu.edu&gt;,</w:t>
            </w:r>
          </w:p>
          <w:p w14:paraId="688B8171" w14:textId="77777777" w:rsidR="009319E6" w:rsidRPr="00B82C7D" w:rsidRDefault="009319E6" w:rsidP="00F44FE0">
            <w:pPr>
              <w:suppressAutoHyphens w:val="0"/>
              <w:rPr>
                <w:rFonts w:eastAsia="Times New Roman"/>
                <w:sz w:val="16"/>
                <w:szCs w:val="16"/>
              </w:rPr>
            </w:pPr>
            <w:r w:rsidRPr="00B82C7D">
              <w:rPr>
                <w:rFonts w:eastAsia="Times New Roman"/>
                <w:sz w:val="16"/>
                <w:szCs w:val="16"/>
              </w:rPr>
              <w:t>"Daniel B. Wright (University of Wisconsin)" &lt;danielb.wright@wisc.edu&gt;</w:t>
            </w:r>
            <w:r w:rsidR="00164B23" w:rsidRPr="00B82C7D">
              <w:rPr>
                <w:rFonts w:eastAsia="Times New Roman"/>
                <w:sz w:val="16"/>
                <w:szCs w:val="16"/>
              </w:rPr>
              <w:t>,</w:t>
            </w:r>
          </w:p>
          <w:p w14:paraId="4AF1C61C" w14:textId="77777777" w:rsidR="00351814" w:rsidRPr="00B82C7D" w:rsidRDefault="00351814" w:rsidP="00F44FE0">
            <w:pPr>
              <w:suppressAutoHyphens w:val="0"/>
              <w:rPr>
                <w:rFonts w:eastAsia="Times New Roman"/>
                <w:sz w:val="16"/>
                <w:szCs w:val="16"/>
              </w:rPr>
            </w:pPr>
            <w:r w:rsidRPr="00B82C7D">
              <w:rPr>
                <w:rFonts w:eastAsia="Times New Roman"/>
                <w:sz w:val="16"/>
                <w:szCs w:val="16"/>
              </w:rPr>
              <w:t>"</w:t>
            </w:r>
            <w:r w:rsidR="001321B4" w:rsidRPr="00B82C7D">
              <w:rPr>
                <w:rFonts w:eastAsia="Times New Roman"/>
                <w:sz w:val="16"/>
                <w:szCs w:val="16"/>
              </w:rPr>
              <w:t>Delwyn Moller (</w:t>
            </w:r>
            <w:r w:rsidR="00867A1D" w:rsidRPr="00B82C7D">
              <w:rPr>
                <w:rFonts w:eastAsia="Times New Roman"/>
                <w:sz w:val="16"/>
                <w:szCs w:val="16"/>
              </w:rPr>
              <w:t>Remote Sensing Solutions</w:t>
            </w:r>
            <w:r w:rsidR="001321B4" w:rsidRPr="00B82C7D">
              <w:rPr>
                <w:rFonts w:eastAsia="Times New Roman"/>
                <w:sz w:val="16"/>
                <w:szCs w:val="16"/>
              </w:rPr>
              <w:t xml:space="preserve"> Inc.)</w:t>
            </w:r>
            <w:r w:rsidRPr="00B82C7D">
              <w:rPr>
                <w:rFonts w:eastAsia="Times New Roman"/>
                <w:sz w:val="16"/>
                <w:szCs w:val="16"/>
              </w:rPr>
              <w:t>"</w:t>
            </w:r>
            <w:r w:rsidR="00867A1D" w:rsidRPr="00B82C7D">
              <w:rPr>
                <w:rFonts w:eastAsia="Times New Roman"/>
                <w:sz w:val="16"/>
                <w:szCs w:val="16"/>
              </w:rPr>
              <w:t xml:space="preserve"> &lt;</w:t>
            </w:r>
            <w:r w:rsidR="009319E6" w:rsidRPr="00B82C7D">
              <w:rPr>
                <w:rFonts w:eastAsia="Times New Roman"/>
                <w:sz w:val="16"/>
                <w:szCs w:val="16"/>
              </w:rPr>
              <w:t>dkmoller@remotesensingsolutions.com</w:t>
            </w:r>
            <w:r w:rsidR="00867A1D" w:rsidRPr="00B82C7D">
              <w:rPr>
                <w:rFonts w:eastAsia="Times New Roman"/>
                <w:sz w:val="16"/>
                <w:szCs w:val="16"/>
              </w:rPr>
              <w:t>&gt;</w:t>
            </w:r>
            <w:r w:rsidR="00164B23" w:rsidRPr="00B82C7D">
              <w:rPr>
                <w:rFonts w:eastAsia="Times New Roman"/>
                <w:sz w:val="16"/>
                <w:szCs w:val="16"/>
              </w:rPr>
              <w:t>,</w:t>
            </w:r>
          </w:p>
          <w:p w14:paraId="3849F5E4" w14:textId="77777777" w:rsidR="00351814" w:rsidRPr="00B82C7D" w:rsidRDefault="00351814" w:rsidP="00F44FE0">
            <w:pPr>
              <w:suppressAutoHyphens w:val="0"/>
              <w:rPr>
                <w:rFonts w:eastAsia="Times New Roman"/>
                <w:sz w:val="16"/>
                <w:szCs w:val="16"/>
              </w:rPr>
            </w:pPr>
            <w:r w:rsidRPr="0098558C">
              <w:rPr>
                <w:rFonts w:eastAsia="Times New Roman"/>
                <w:sz w:val="16"/>
                <w:szCs w:val="16"/>
              </w:rPr>
              <w:t>"</w:t>
            </w:r>
            <w:r w:rsidR="0098558C">
              <w:rPr>
                <w:rFonts w:eastAsia="Times New Roman"/>
                <w:sz w:val="16"/>
                <w:szCs w:val="16"/>
              </w:rPr>
              <w:t>Andrew Kruczkiewicz (IRI, Red Cross</w:t>
            </w:r>
            <w:r w:rsidR="001321B4" w:rsidRPr="0098558C">
              <w:rPr>
                <w:rFonts w:eastAsia="Times New Roman"/>
                <w:sz w:val="16"/>
                <w:szCs w:val="16"/>
              </w:rPr>
              <w:t>)</w:t>
            </w:r>
            <w:r w:rsidRPr="0098558C">
              <w:rPr>
                <w:rFonts w:eastAsia="Times New Roman"/>
                <w:sz w:val="16"/>
                <w:szCs w:val="16"/>
              </w:rPr>
              <w:t>"</w:t>
            </w:r>
            <w:r w:rsidR="00867A1D" w:rsidRPr="0098558C">
              <w:rPr>
                <w:rFonts w:eastAsia="Times New Roman"/>
                <w:sz w:val="16"/>
                <w:szCs w:val="16"/>
              </w:rPr>
              <w:t xml:space="preserve"> &lt;</w:t>
            </w:r>
            <w:r w:rsidR="0098558C">
              <w:rPr>
                <w:rFonts w:eastAsia="Times New Roman"/>
                <w:sz w:val="16"/>
                <w:szCs w:val="16"/>
              </w:rPr>
              <w:t>andrewk@iri.columbia.edu</w:t>
            </w:r>
            <w:r w:rsidR="00164B23" w:rsidRPr="0098558C">
              <w:rPr>
                <w:rFonts w:eastAsia="Times New Roman"/>
                <w:sz w:val="16"/>
                <w:szCs w:val="16"/>
              </w:rPr>
              <w:t>&gt;,</w:t>
            </w:r>
          </w:p>
          <w:p w14:paraId="086AFDE1" w14:textId="77777777" w:rsidR="00867A1D" w:rsidRPr="00B82C7D" w:rsidRDefault="00776C34" w:rsidP="00F44FE0">
            <w:pPr>
              <w:suppressAutoHyphens w:val="0"/>
              <w:rPr>
                <w:rFonts w:eastAsia="Times New Roman"/>
                <w:sz w:val="16"/>
                <w:szCs w:val="16"/>
              </w:rPr>
            </w:pPr>
            <w:r w:rsidRPr="00B82C7D">
              <w:rPr>
                <w:rFonts w:eastAsia="Times New Roman"/>
                <w:sz w:val="16"/>
                <w:szCs w:val="16"/>
              </w:rPr>
              <w:t>"</w:t>
            </w:r>
            <w:r w:rsidR="00867A1D" w:rsidRPr="00B82C7D">
              <w:rPr>
                <w:rFonts w:eastAsia="Times New Roman"/>
                <w:sz w:val="16"/>
                <w:szCs w:val="16"/>
              </w:rPr>
              <w:t>Faisal Hossain (University of Washington)</w:t>
            </w:r>
            <w:r w:rsidRPr="00B82C7D">
              <w:rPr>
                <w:rFonts w:eastAsia="Times New Roman"/>
                <w:sz w:val="16"/>
                <w:szCs w:val="16"/>
              </w:rPr>
              <w:t xml:space="preserve"> "</w:t>
            </w:r>
            <w:r w:rsidR="00867A1D" w:rsidRPr="00B82C7D">
              <w:rPr>
                <w:rFonts w:eastAsia="Times New Roman"/>
                <w:sz w:val="16"/>
                <w:szCs w:val="16"/>
              </w:rPr>
              <w:t xml:space="preserve"> &lt;</w:t>
            </w:r>
            <w:r w:rsidR="00D77258" w:rsidRPr="00B82C7D">
              <w:rPr>
                <w:rFonts w:eastAsia="Times New Roman"/>
                <w:sz w:val="16"/>
                <w:szCs w:val="16"/>
              </w:rPr>
              <w:t>fhossain@uw.edu</w:t>
            </w:r>
            <w:r w:rsidR="00867A1D" w:rsidRPr="00B82C7D">
              <w:rPr>
                <w:rFonts w:eastAsia="Times New Roman"/>
                <w:sz w:val="16"/>
                <w:szCs w:val="16"/>
              </w:rPr>
              <w:t>&gt;</w:t>
            </w:r>
            <w:r w:rsidR="00164B23" w:rsidRPr="00B82C7D">
              <w:rPr>
                <w:rFonts w:eastAsia="Times New Roman"/>
                <w:sz w:val="16"/>
                <w:szCs w:val="16"/>
              </w:rPr>
              <w:t>,</w:t>
            </w:r>
          </w:p>
          <w:p w14:paraId="0B9A503F" w14:textId="77777777" w:rsidR="00F44FE0" w:rsidRDefault="00776C34" w:rsidP="00F44FE0">
            <w:pPr>
              <w:suppressAutoHyphens w:val="0"/>
              <w:rPr>
                <w:rFonts w:eastAsia="Times New Roman"/>
                <w:sz w:val="16"/>
                <w:szCs w:val="16"/>
              </w:rPr>
            </w:pPr>
            <w:r w:rsidRPr="00B82C7D">
              <w:rPr>
                <w:rFonts w:eastAsia="Times New Roman"/>
                <w:sz w:val="16"/>
                <w:szCs w:val="16"/>
              </w:rPr>
              <w:t>"Konstantine Georgakakos" &lt;KGeorgakakos@hrc-lab.org&gt;</w:t>
            </w:r>
            <w:r w:rsidR="00164B23" w:rsidRPr="00B82C7D">
              <w:rPr>
                <w:rFonts w:eastAsia="Times New Roman"/>
                <w:sz w:val="16"/>
                <w:szCs w:val="16"/>
              </w:rPr>
              <w:t>,</w:t>
            </w:r>
          </w:p>
          <w:p w14:paraId="3A053A82" w14:textId="77777777" w:rsidR="0098558C" w:rsidRDefault="0098558C" w:rsidP="0098558C">
            <w:pPr>
              <w:suppressAutoHyphens w:val="0"/>
              <w:rPr>
                <w:rFonts w:eastAsia="Times New Roman"/>
                <w:sz w:val="16"/>
                <w:szCs w:val="16"/>
              </w:rPr>
            </w:pPr>
            <w:r w:rsidRPr="00B82C7D">
              <w:rPr>
                <w:rFonts w:eastAsia="Times New Roman"/>
                <w:sz w:val="16"/>
                <w:szCs w:val="16"/>
              </w:rPr>
              <w:t>"</w:t>
            </w:r>
            <w:r w:rsidR="00EE3CA0">
              <w:rPr>
                <w:rFonts w:eastAsia="Times New Roman"/>
                <w:sz w:val="16"/>
                <w:szCs w:val="16"/>
              </w:rPr>
              <w:t>Pete</w:t>
            </w:r>
            <w:r w:rsidRPr="00B82C7D">
              <w:rPr>
                <w:rFonts w:eastAsia="Times New Roman"/>
                <w:sz w:val="16"/>
                <w:szCs w:val="16"/>
              </w:rPr>
              <w:t xml:space="preserve"> </w:t>
            </w:r>
            <w:r w:rsidR="00EE3CA0">
              <w:rPr>
                <w:rFonts w:eastAsia="Times New Roman"/>
                <w:sz w:val="16"/>
                <w:szCs w:val="16"/>
              </w:rPr>
              <w:t>Epanchin (USAID)</w:t>
            </w:r>
            <w:r w:rsidRPr="00B82C7D">
              <w:rPr>
                <w:rFonts w:eastAsia="Times New Roman"/>
                <w:sz w:val="16"/>
                <w:szCs w:val="16"/>
              </w:rPr>
              <w:t>" &lt;</w:t>
            </w:r>
            <w:r w:rsidR="00EE3CA0">
              <w:rPr>
                <w:rFonts w:eastAsia="Times New Roman"/>
                <w:sz w:val="16"/>
                <w:szCs w:val="16"/>
              </w:rPr>
              <w:t>pepanchin</w:t>
            </w:r>
            <w:r w:rsidR="00EE3CA0" w:rsidRPr="00B82C7D">
              <w:rPr>
                <w:rFonts w:eastAsia="Times New Roman"/>
                <w:sz w:val="16"/>
                <w:szCs w:val="16"/>
              </w:rPr>
              <w:t xml:space="preserve"> </w:t>
            </w:r>
            <w:r w:rsidRPr="00B82C7D">
              <w:rPr>
                <w:rFonts w:eastAsia="Times New Roman"/>
                <w:sz w:val="16"/>
                <w:szCs w:val="16"/>
              </w:rPr>
              <w:t>@</w:t>
            </w:r>
            <w:r w:rsidR="00EE3CA0">
              <w:rPr>
                <w:rFonts w:eastAsia="Times New Roman"/>
                <w:sz w:val="16"/>
                <w:szCs w:val="16"/>
              </w:rPr>
              <w:t>usaid.</w:t>
            </w:r>
            <w:r w:rsidRPr="00B82C7D">
              <w:rPr>
                <w:rFonts w:eastAsia="Times New Roman"/>
                <w:sz w:val="16"/>
                <w:szCs w:val="16"/>
              </w:rPr>
              <w:t>g</w:t>
            </w:r>
            <w:r w:rsidR="00EE3CA0">
              <w:rPr>
                <w:rFonts w:eastAsia="Times New Roman"/>
                <w:sz w:val="16"/>
                <w:szCs w:val="16"/>
              </w:rPr>
              <w:t>ov</w:t>
            </w:r>
            <w:r w:rsidRPr="00B82C7D">
              <w:rPr>
                <w:rFonts w:eastAsia="Times New Roman"/>
                <w:sz w:val="16"/>
                <w:szCs w:val="16"/>
              </w:rPr>
              <w:t>&gt;,</w:t>
            </w:r>
          </w:p>
          <w:p w14:paraId="75A25AD9" w14:textId="77777777" w:rsidR="0098558C" w:rsidRDefault="00EE3CA0" w:rsidP="0098558C">
            <w:pPr>
              <w:suppressAutoHyphens w:val="0"/>
              <w:rPr>
                <w:rFonts w:eastAsia="Times New Roman"/>
                <w:sz w:val="16"/>
                <w:szCs w:val="16"/>
              </w:rPr>
            </w:pPr>
            <w:r>
              <w:rPr>
                <w:rFonts w:eastAsia="Times New Roman"/>
                <w:sz w:val="16"/>
                <w:szCs w:val="16"/>
              </w:rPr>
              <w:t>"Rafael Ameller (StormCenter)</w:t>
            </w:r>
            <w:r w:rsidR="0098558C" w:rsidRPr="00B82C7D">
              <w:rPr>
                <w:rFonts w:eastAsia="Times New Roman"/>
                <w:sz w:val="16"/>
                <w:szCs w:val="16"/>
              </w:rPr>
              <w:t>" &lt;</w:t>
            </w:r>
            <w:r>
              <w:rPr>
                <w:rFonts w:eastAsia="Times New Roman"/>
                <w:sz w:val="16"/>
                <w:szCs w:val="16"/>
              </w:rPr>
              <w:t>rafael</w:t>
            </w:r>
            <w:r w:rsidRPr="00B82C7D">
              <w:rPr>
                <w:rFonts w:eastAsia="Times New Roman"/>
                <w:sz w:val="16"/>
                <w:szCs w:val="16"/>
              </w:rPr>
              <w:t xml:space="preserve"> </w:t>
            </w:r>
            <w:r w:rsidR="0098558C" w:rsidRPr="00B82C7D">
              <w:rPr>
                <w:rFonts w:eastAsia="Times New Roman"/>
                <w:sz w:val="16"/>
                <w:szCs w:val="16"/>
              </w:rPr>
              <w:t>@</w:t>
            </w:r>
            <w:r>
              <w:rPr>
                <w:rFonts w:eastAsia="Times New Roman"/>
                <w:sz w:val="16"/>
                <w:szCs w:val="16"/>
              </w:rPr>
              <w:t>stormcenter</w:t>
            </w:r>
            <w:r w:rsidR="0098558C" w:rsidRPr="00B82C7D">
              <w:rPr>
                <w:rFonts w:eastAsia="Times New Roman"/>
                <w:sz w:val="16"/>
                <w:szCs w:val="16"/>
              </w:rPr>
              <w:t>.</w:t>
            </w:r>
            <w:r>
              <w:rPr>
                <w:rFonts w:eastAsia="Times New Roman"/>
                <w:sz w:val="16"/>
                <w:szCs w:val="16"/>
              </w:rPr>
              <w:t>com</w:t>
            </w:r>
            <w:r w:rsidRPr="00B82C7D">
              <w:rPr>
                <w:rFonts w:eastAsia="Times New Roman"/>
                <w:sz w:val="16"/>
                <w:szCs w:val="16"/>
              </w:rPr>
              <w:t xml:space="preserve"> </w:t>
            </w:r>
            <w:r w:rsidR="0098558C" w:rsidRPr="00B82C7D">
              <w:rPr>
                <w:rFonts w:eastAsia="Times New Roman"/>
                <w:sz w:val="16"/>
                <w:szCs w:val="16"/>
              </w:rPr>
              <w:t>&gt;,</w:t>
            </w:r>
          </w:p>
          <w:p w14:paraId="70843DED" w14:textId="77777777" w:rsidR="0098558C" w:rsidRDefault="0098558C" w:rsidP="0098558C">
            <w:pPr>
              <w:suppressAutoHyphens w:val="0"/>
              <w:rPr>
                <w:rFonts w:eastAsia="Times New Roman"/>
                <w:sz w:val="16"/>
                <w:szCs w:val="16"/>
              </w:rPr>
            </w:pPr>
            <w:r w:rsidRPr="00B82C7D">
              <w:rPr>
                <w:rFonts w:eastAsia="Times New Roman"/>
                <w:sz w:val="16"/>
                <w:szCs w:val="16"/>
              </w:rPr>
              <w:t>"</w:t>
            </w:r>
            <w:r w:rsidR="00EE3CA0">
              <w:rPr>
                <w:rFonts w:eastAsia="Times New Roman"/>
                <w:sz w:val="16"/>
                <w:szCs w:val="16"/>
              </w:rPr>
              <w:t>Curt Barrett (Early Warning Systems/USAID/OFDA/World Bank consultant)</w:t>
            </w:r>
            <w:r w:rsidR="00EE3CA0" w:rsidRPr="00B82C7D">
              <w:rPr>
                <w:rFonts w:eastAsia="Times New Roman"/>
                <w:sz w:val="16"/>
                <w:szCs w:val="16"/>
              </w:rPr>
              <w:t>"</w:t>
            </w:r>
            <w:r w:rsidR="00EE3CA0">
              <w:rPr>
                <w:rFonts w:eastAsia="Times New Roman"/>
                <w:sz w:val="16"/>
                <w:szCs w:val="16"/>
              </w:rPr>
              <w:t xml:space="preserve"> </w:t>
            </w:r>
            <w:r w:rsidRPr="00B82C7D">
              <w:rPr>
                <w:rFonts w:eastAsia="Times New Roman"/>
                <w:sz w:val="16"/>
                <w:szCs w:val="16"/>
              </w:rPr>
              <w:t>&lt;</w:t>
            </w:r>
            <w:r w:rsidR="00EE3CA0">
              <w:rPr>
                <w:rFonts w:eastAsia="Times New Roman"/>
                <w:sz w:val="16"/>
                <w:szCs w:val="16"/>
              </w:rPr>
              <w:t>curtiis_barrett301</w:t>
            </w:r>
            <w:r w:rsidRPr="00B82C7D">
              <w:rPr>
                <w:rFonts w:eastAsia="Times New Roman"/>
                <w:sz w:val="16"/>
                <w:szCs w:val="16"/>
              </w:rPr>
              <w:t>@</w:t>
            </w:r>
            <w:r w:rsidR="00EE3CA0">
              <w:rPr>
                <w:rFonts w:eastAsia="Times New Roman"/>
                <w:sz w:val="16"/>
                <w:szCs w:val="16"/>
              </w:rPr>
              <w:t>comcast</w:t>
            </w:r>
            <w:r w:rsidRPr="00B82C7D">
              <w:rPr>
                <w:rFonts w:eastAsia="Times New Roman"/>
                <w:sz w:val="16"/>
                <w:szCs w:val="16"/>
              </w:rPr>
              <w:t>.</w:t>
            </w:r>
            <w:r w:rsidR="00EE3CA0">
              <w:rPr>
                <w:rFonts w:eastAsia="Times New Roman"/>
                <w:sz w:val="16"/>
                <w:szCs w:val="16"/>
              </w:rPr>
              <w:t>net</w:t>
            </w:r>
            <w:r w:rsidRPr="00B82C7D">
              <w:rPr>
                <w:rFonts w:eastAsia="Times New Roman"/>
                <w:sz w:val="16"/>
                <w:szCs w:val="16"/>
              </w:rPr>
              <w:t>&gt;,</w:t>
            </w:r>
          </w:p>
          <w:p w14:paraId="1C489A1F" w14:textId="77777777" w:rsidR="0098558C" w:rsidRPr="00F41C85" w:rsidRDefault="0098558C" w:rsidP="00F44FE0">
            <w:pPr>
              <w:suppressAutoHyphens w:val="0"/>
              <w:rPr>
                <w:rFonts w:eastAsia="Times New Roman"/>
                <w:sz w:val="16"/>
                <w:szCs w:val="16"/>
                <w:lang w:val="fr-FR"/>
              </w:rPr>
            </w:pPr>
            <w:r w:rsidRPr="00F41C85">
              <w:rPr>
                <w:rFonts w:eastAsia="Times New Roman"/>
                <w:sz w:val="16"/>
                <w:szCs w:val="16"/>
                <w:lang w:val="fr-FR"/>
              </w:rPr>
              <w:t>"</w:t>
            </w:r>
            <w:r w:rsidR="00EE3CA0" w:rsidRPr="00F41C85">
              <w:rPr>
                <w:rFonts w:eastAsia="Times New Roman"/>
                <w:sz w:val="16"/>
                <w:szCs w:val="16"/>
                <w:lang w:val="fr-FR"/>
              </w:rPr>
              <w:t>Caspar Ammann (NCAR Applications Lab)</w:t>
            </w:r>
            <w:r w:rsidRPr="00F41C85">
              <w:rPr>
                <w:rFonts w:eastAsia="Times New Roman"/>
                <w:sz w:val="16"/>
                <w:szCs w:val="16"/>
                <w:lang w:val="fr-FR"/>
              </w:rPr>
              <w:t>" &lt;</w:t>
            </w:r>
            <w:r w:rsidR="00EE3CA0" w:rsidRPr="00F41C85">
              <w:rPr>
                <w:rFonts w:eastAsia="Times New Roman"/>
                <w:sz w:val="16"/>
                <w:szCs w:val="16"/>
                <w:lang w:val="fr-FR"/>
              </w:rPr>
              <w:t>ammann</w:t>
            </w:r>
            <w:r w:rsidRPr="00F41C85">
              <w:rPr>
                <w:rFonts w:eastAsia="Times New Roman"/>
                <w:sz w:val="16"/>
                <w:szCs w:val="16"/>
                <w:lang w:val="fr-FR"/>
              </w:rPr>
              <w:t>@</w:t>
            </w:r>
            <w:r w:rsidR="00EE3CA0" w:rsidRPr="00F41C85">
              <w:rPr>
                <w:rFonts w:eastAsia="Times New Roman"/>
                <w:sz w:val="16"/>
                <w:szCs w:val="16"/>
                <w:lang w:val="fr-FR"/>
              </w:rPr>
              <w:t>ucar</w:t>
            </w:r>
            <w:r w:rsidRPr="00F41C85">
              <w:rPr>
                <w:rFonts w:eastAsia="Times New Roman"/>
                <w:sz w:val="16"/>
                <w:szCs w:val="16"/>
                <w:lang w:val="fr-FR"/>
              </w:rPr>
              <w:t>.</w:t>
            </w:r>
            <w:r w:rsidR="00EE3CA0" w:rsidRPr="00F41C85">
              <w:rPr>
                <w:rFonts w:eastAsia="Times New Roman"/>
                <w:sz w:val="16"/>
                <w:szCs w:val="16"/>
                <w:lang w:val="fr-FR"/>
              </w:rPr>
              <w:t>edu</w:t>
            </w:r>
            <w:r w:rsidRPr="00F41C85">
              <w:rPr>
                <w:rFonts w:eastAsia="Times New Roman"/>
                <w:sz w:val="16"/>
                <w:szCs w:val="16"/>
                <w:lang w:val="fr-FR"/>
              </w:rPr>
              <w:t>&gt;,</w:t>
            </w:r>
          </w:p>
          <w:p w14:paraId="284D55D4" w14:textId="77777777" w:rsidR="00944DC9" w:rsidRPr="00B82C7D" w:rsidRDefault="00944DC9" w:rsidP="00F44FE0">
            <w:pPr>
              <w:suppressAutoHyphens w:val="0"/>
              <w:rPr>
                <w:rFonts w:eastAsia="Times New Roman"/>
                <w:sz w:val="16"/>
                <w:szCs w:val="16"/>
              </w:rPr>
            </w:pPr>
            <w:r w:rsidRPr="00B82C7D">
              <w:rPr>
                <w:rFonts w:eastAsia="Times New Roman"/>
                <w:sz w:val="16"/>
                <w:szCs w:val="16"/>
              </w:rPr>
              <w:t>"Herve Yesou (SERTIT)"</w:t>
            </w:r>
            <w:r w:rsidR="00D765C1" w:rsidRPr="00B82C7D">
              <w:rPr>
                <w:rFonts w:eastAsia="Times New Roman"/>
                <w:sz w:val="16"/>
                <w:szCs w:val="16"/>
              </w:rPr>
              <w:t>&lt;</w:t>
            </w:r>
            <w:hyperlink r:id="rId21" w:history="1">
              <w:r w:rsidR="00D765C1" w:rsidRPr="00B82C7D">
                <w:rPr>
                  <w:rStyle w:val="Hyperlink"/>
                  <w:rFonts w:eastAsia="Times New Roman"/>
                  <w:sz w:val="16"/>
                  <w:szCs w:val="16"/>
                </w:rPr>
                <w:t>herve.yesou@sertit1.u-strasbg.fr</w:t>
              </w:r>
            </w:hyperlink>
            <w:r w:rsidR="00D765C1" w:rsidRPr="00B82C7D">
              <w:rPr>
                <w:rFonts w:eastAsia="Times New Roman"/>
                <w:sz w:val="16"/>
                <w:szCs w:val="16"/>
              </w:rPr>
              <w:t>&gt;</w:t>
            </w:r>
            <w:r w:rsidR="00164B23" w:rsidRPr="00B82C7D">
              <w:rPr>
                <w:rFonts w:eastAsia="Times New Roman"/>
                <w:sz w:val="16"/>
                <w:szCs w:val="16"/>
              </w:rPr>
              <w:t>,</w:t>
            </w:r>
            <w:r w:rsidR="00D765C1" w:rsidRPr="00B82C7D">
              <w:rPr>
                <w:rFonts w:eastAsia="Times New Roman"/>
                <w:sz w:val="16"/>
                <w:szCs w:val="16"/>
              </w:rPr>
              <w:t xml:space="preserve"> [</w:t>
            </w:r>
            <w:r w:rsidR="00D765C1" w:rsidRPr="00B82C7D">
              <w:rPr>
                <w:rFonts w:eastAsia="Times New Roman"/>
                <w:b/>
                <w:sz w:val="16"/>
                <w:szCs w:val="16"/>
              </w:rPr>
              <w:t>INTERNATIONAL</w:t>
            </w:r>
            <w:r w:rsidR="00D765C1" w:rsidRPr="00B82C7D">
              <w:rPr>
                <w:rFonts w:eastAsia="Times New Roman"/>
                <w:sz w:val="16"/>
                <w:szCs w:val="16"/>
              </w:rPr>
              <w:t>]</w:t>
            </w:r>
          </w:p>
          <w:p w14:paraId="39E27331" w14:textId="77777777" w:rsidR="007E232D" w:rsidRPr="00B82C7D" w:rsidRDefault="007E232D" w:rsidP="00F44FE0">
            <w:pPr>
              <w:suppressAutoHyphens w:val="0"/>
              <w:rPr>
                <w:rFonts w:eastAsia="Times New Roman"/>
                <w:sz w:val="16"/>
                <w:szCs w:val="16"/>
              </w:rPr>
            </w:pPr>
            <w:r w:rsidRPr="00B82C7D">
              <w:rPr>
                <w:rFonts w:eastAsia="Times New Roman"/>
                <w:sz w:val="16"/>
                <w:szCs w:val="16"/>
              </w:rPr>
              <w:t xml:space="preserve">"Matgen, Patrick [LIST]" </w:t>
            </w:r>
            <w:r w:rsidR="00867A1D" w:rsidRPr="00B82C7D">
              <w:rPr>
                <w:rFonts w:eastAsia="Times New Roman"/>
                <w:sz w:val="16"/>
                <w:szCs w:val="16"/>
              </w:rPr>
              <w:t>&lt;</w:t>
            </w:r>
            <w:hyperlink r:id="rId22" w:history="1">
              <w:r w:rsidR="00F63771" w:rsidRPr="00B82C7D">
                <w:rPr>
                  <w:rStyle w:val="Hyperlink"/>
                  <w:rFonts w:eastAsia="Times New Roman"/>
                  <w:sz w:val="16"/>
                  <w:szCs w:val="16"/>
                </w:rPr>
                <w:t>patrick.matgen@list.lu</w:t>
              </w:r>
            </w:hyperlink>
            <w:r w:rsidR="00164B23" w:rsidRPr="00B82C7D">
              <w:rPr>
                <w:rFonts w:eastAsia="Times New Roman"/>
                <w:sz w:val="16"/>
                <w:szCs w:val="16"/>
              </w:rPr>
              <w:t>&gt;,</w:t>
            </w:r>
            <w:r w:rsidR="00D765C1" w:rsidRPr="00B82C7D">
              <w:rPr>
                <w:rFonts w:eastAsia="Times New Roman"/>
                <w:sz w:val="16"/>
                <w:szCs w:val="16"/>
              </w:rPr>
              <w:t xml:space="preserve"> [</w:t>
            </w:r>
            <w:r w:rsidR="00D765C1" w:rsidRPr="00B82C7D">
              <w:rPr>
                <w:rFonts w:eastAsia="Times New Roman"/>
                <w:b/>
                <w:sz w:val="16"/>
                <w:szCs w:val="16"/>
              </w:rPr>
              <w:t>INTERNATIONAL</w:t>
            </w:r>
            <w:r w:rsidR="00D765C1" w:rsidRPr="00B82C7D">
              <w:rPr>
                <w:rFonts w:eastAsia="Times New Roman"/>
                <w:sz w:val="16"/>
                <w:szCs w:val="16"/>
              </w:rPr>
              <w:t>]</w:t>
            </w:r>
          </w:p>
          <w:p w14:paraId="3F69FC16" w14:textId="77777777" w:rsidR="00155724" w:rsidRPr="00B82C7D" w:rsidRDefault="00351814" w:rsidP="00D1669B">
            <w:pPr>
              <w:suppressAutoHyphens w:val="0"/>
              <w:rPr>
                <w:rFonts w:eastAsia="Times New Roman"/>
                <w:sz w:val="16"/>
                <w:szCs w:val="16"/>
              </w:rPr>
            </w:pPr>
            <w:r w:rsidRPr="00B82C7D">
              <w:rPr>
                <w:rFonts w:eastAsia="Times New Roman"/>
                <w:sz w:val="16"/>
                <w:szCs w:val="16"/>
              </w:rPr>
              <w:t xml:space="preserve">"Paul Bates (University of </w:t>
            </w:r>
            <w:r w:rsidR="00155724" w:rsidRPr="00B82C7D">
              <w:rPr>
                <w:rFonts w:eastAsia="Times New Roman"/>
                <w:sz w:val="16"/>
                <w:szCs w:val="16"/>
              </w:rPr>
              <w:t>Bristol</w:t>
            </w:r>
            <w:r w:rsidRPr="00B82C7D">
              <w:rPr>
                <w:rFonts w:eastAsia="Times New Roman"/>
                <w:sz w:val="16"/>
                <w:szCs w:val="16"/>
              </w:rPr>
              <w:t>/SSBN Ltd)"</w:t>
            </w:r>
            <w:r w:rsidR="00D765C1" w:rsidRPr="00B82C7D">
              <w:rPr>
                <w:rFonts w:eastAsia="Times New Roman"/>
                <w:sz w:val="16"/>
                <w:szCs w:val="16"/>
              </w:rPr>
              <w:t>&lt;</w:t>
            </w:r>
            <w:hyperlink r:id="rId23" w:history="1">
              <w:r w:rsidR="00D765C1" w:rsidRPr="00B82C7D">
                <w:rPr>
                  <w:rStyle w:val="Hyperlink"/>
                  <w:rFonts w:eastAsia="Times New Roman"/>
                  <w:sz w:val="16"/>
                  <w:szCs w:val="16"/>
                </w:rPr>
                <w:t>paul.bates@bristol.ac.uk</w:t>
              </w:r>
            </w:hyperlink>
            <w:r w:rsidR="00D765C1" w:rsidRPr="00B82C7D">
              <w:rPr>
                <w:rFonts w:eastAsia="Times New Roman"/>
                <w:sz w:val="16"/>
                <w:szCs w:val="16"/>
              </w:rPr>
              <w:t>&gt;</w:t>
            </w:r>
            <w:r w:rsidR="00164B23" w:rsidRPr="00B82C7D">
              <w:rPr>
                <w:rFonts w:eastAsia="Times New Roman"/>
                <w:sz w:val="16"/>
                <w:szCs w:val="16"/>
              </w:rPr>
              <w:t>,</w:t>
            </w:r>
            <w:r w:rsidR="00D765C1" w:rsidRPr="00B82C7D">
              <w:rPr>
                <w:rFonts w:eastAsia="Times New Roman"/>
                <w:sz w:val="16"/>
                <w:szCs w:val="16"/>
              </w:rPr>
              <w:t xml:space="preserve"> [</w:t>
            </w:r>
            <w:r w:rsidR="00D765C1" w:rsidRPr="00B82C7D">
              <w:rPr>
                <w:rFonts w:eastAsia="Times New Roman"/>
                <w:b/>
                <w:sz w:val="16"/>
                <w:szCs w:val="16"/>
              </w:rPr>
              <w:t>INTERNATIONAL</w:t>
            </w:r>
            <w:r w:rsidR="00D765C1" w:rsidRPr="00B82C7D">
              <w:rPr>
                <w:rFonts w:eastAsia="Times New Roman"/>
                <w:sz w:val="16"/>
                <w:szCs w:val="16"/>
              </w:rPr>
              <w:t>]</w:t>
            </w:r>
          </w:p>
          <w:p w14:paraId="5FF8B74D" w14:textId="77777777" w:rsidR="00351814" w:rsidRPr="00B82C7D" w:rsidRDefault="00351814" w:rsidP="00D1669B">
            <w:pPr>
              <w:suppressAutoHyphens w:val="0"/>
              <w:rPr>
                <w:rFonts w:eastAsia="Times New Roman"/>
                <w:sz w:val="16"/>
                <w:szCs w:val="16"/>
              </w:rPr>
            </w:pPr>
            <w:r w:rsidRPr="00B82C7D">
              <w:rPr>
                <w:rFonts w:eastAsia="Times New Roman"/>
                <w:sz w:val="16"/>
                <w:szCs w:val="16"/>
              </w:rPr>
              <w:t>"Hessel Winsemius (</w:t>
            </w:r>
            <w:r w:rsidR="00F44FE0" w:rsidRPr="00B82C7D">
              <w:rPr>
                <w:sz w:val="16"/>
                <w:szCs w:val="16"/>
              </w:rPr>
              <w:t>Deltares</w:t>
            </w:r>
            <w:r w:rsidRPr="00B82C7D">
              <w:rPr>
                <w:sz w:val="16"/>
                <w:szCs w:val="16"/>
              </w:rPr>
              <w:t>)</w:t>
            </w:r>
            <w:r w:rsidRPr="00B82C7D">
              <w:rPr>
                <w:rFonts w:eastAsia="Times New Roman"/>
                <w:sz w:val="16"/>
                <w:szCs w:val="16"/>
              </w:rPr>
              <w:t>"</w:t>
            </w:r>
            <w:r w:rsidR="00D765C1" w:rsidRPr="00B82C7D">
              <w:rPr>
                <w:rFonts w:eastAsia="Times New Roman"/>
                <w:sz w:val="16"/>
                <w:szCs w:val="16"/>
              </w:rPr>
              <w:t>&lt;</w:t>
            </w:r>
            <w:hyperlink r:id="rId24" w:history="1">
              <w:r w:rsidR="00D765C1" w:rsidRPr="00B82C7D">
                <w:rPr>
                  <w:rStyle w:val="Hyperlink"/>
                  <w:rFonts w:eastAsia="Times New Roman"/>
                  <w:sz w:val="16"/>
                  <w:szCs w:val="16"/>
                </w:rPr>
                <w:t>Hessel.Winsemius@deltares.nl</w:t>
              </w:r>
            </w:hyperlink>
            <w:r w:rsidR="00D765C1" w:rsidRPr="00B82C7D">
              <w:rPr>
                <w:rFonts w:eastAsia="Times New Roman"/>
                <w:sz w:val="16"/>
                <w:szCs w:val="16"/>
              </w:rPr>
              <w:t>&gt;</w:t>
            </w:r>
            <w:r w:rsidR="00164B23" w:rsidRPr="00B82C7D">
              <w:rPr>
                <w:rFonts w:eastAsia="Times New Roman"/>
                <w:sz w:val="16"/>
                <w:szCs w:val="16"/>
              </w:rPr>
              <w:t>,</w:t>
            </w:r>
            <w:r w:rsidR="00D765C1" w:rsidRPr="00B82C7D">
              <w:rPr>
                <w:rFonts w:eastAsia="Times New Roman"/>
                <w:sz w:val="16"/>
                <w:szCs w:val="16"/>
              </w:rPr>
              <w:t xml:space="preserve"> [</w:t>
            </w:r>
            <w:r w:rsidR="00D765C1" w:rsidRPr="00B82C7D">
              <w:rPr>
                <w:rFonts w:eastAsia="Times New Roman"/>
                <w:b/>
                <w:sz w:val="16"/>
                <w:szCs w:val="16"/>
              </w:rPr>
              <w:t>INTERNATIONAL]</w:t>
            </w:r>
          </w:p>
          <w:p w14:paraId="639CE09C" w14:textId="77777777" w:rsidR="00351814" w:rsidRPr="00B82C7D" w:rsidRDefault="00351814" w:rsidP="00D1669B">
            <w:pPr>
              <w:suppressAutoHyphens w:val="0"/>
              <w:rPr>
                <w:rFonts w:eastAsia="Times New Roman"/>
                <w:sz w:val="16"/>
                <w:szCs w:val="16"/>
              </w:rPr>
            </w:pPr>
            <w:r w:rsidRPr="00B82C7D">
              <w:rPr>
                <w:rFonts w:eastAsia="Times New Roman"/>
                <w:sz w:val="16"/>
                <w:szCs w:val="16"/>
              </w:rPr>
              <w:t>"Philip Ward (VUA Amsterdam</w:t>
            </w:r>
            <w:r w:rsidR="00867A1D" w:rsidRPr="00B82C7D">
              <w:rPr>
                <w:rFonts w:eastAsia="Times New Roman"/>
                <w:sz w:val="16"/>
                <w:szCs w:val="16"/>
              </w:rPr>
              <w:t>/Aqueduct</w:t>
            </w:r>
            <w:r w:rsidR="001E3743" w:rsidRPr="00B82C7D">
              <w:rPr>
                <w:rFonts w:eastAsia="Times New Roman"/>
                <w:sz w:val="16"/>
                <w:szCs w:val="16"/>
              </w:rPr>
              <w:t xml:space="preserve"> Global Flood Analyzer</w:t>
            </w:r>
            <w:r w:rsidRPr="00B82C7D">
              <w:rPr>
                <w:rFonts w:eastAsia="Times New Roman"/>
                <w:sz w:val="16"/>
                <w:szCs w:val="16"/>
              </w:rPr>
              <w:t>)"</w:t>
            </w:r>
            <w:r w:rsidR="00D765C1" w:rsidRPr="00B82C7D">
              <w:rPr>
                <w:rFonts w:eastAsia="Times New Roman"/>
                <w:sz w:val="16"/>
                <w:szCs w:val="16"/>
              </w:rPr>
              <w:t>&lt;</w:t>
            </w:r>
            <w:hyperlink r:id="rId25" w:history="1">
              <w:r w:rsidR="00D765C1" w:rsidRPr="00B82C7D">
                <w:rPr>
                  <w:rStyle w:val="Hyperlink"/>
                  <w:rFonts w:eastAsia="Times New Roman"/>
                  <w:sz w:val="16"/>
                  <w:szCs w:val="16"/>
                </w:rPr>
                <w:t>philip.ward@vu.nl</w:t>
              </w:r>
            </w:hyperlink>
            <w:r w:rsidR="00D765C1" w:rsidRPr="00B82C7D">
              <w:rPr>
                <w:rFonts w:eastAsia="Times New Roman"/>
                <w:sz w:val="16"/>
                <w:szCs w:val="16"/>
              </w:rPr>
              <w:t>&gt;</w:t>
            </w:r>
            <w:r w:rsidR="00164B23" w:rsidRPr="00B82C7D">
              <w:rPr>
                <w:rFonts w:eastAsia="Times New Roman"/>
                <w:sz w:val="16"/>
                <w:szCs w:val="16"/>
              </w:rPr>
              <w:t>,</w:t>
            </w:r>
            <w:r w:rsidR="00D765C1" w:rsidRPr="00B82C7D">
              <w:rPr>
                <w:rFonts w:eastAsia="Times New Roman"/>
                <w:sz w:val="16"/>
                <w:szCs w:val="16"/>
              </w:rPr>
              <w:t xml:space="preserve"> [</w:t>
            </w:r>
            <w:r w:rsidR="00D765C1" w:rsidRPr="00B82C7D">
              <w:rPr>
                <w:rFonts w:eastAsia="Times New Roman"/>
                <w:b/>
                <w:sz w:val="16"/>
                <w:szCs w:val="16"/>
              </w:rPr>
              <w:t>INTERNATIONAL</w:t>
            </w:r>
            <w:r w:rsidR="00D765C1" w:rsidRPr="00B82C7D">
              <w:rPr>
                <w:rFonts w:eastAsia="Times New Roman"/>
                <w:sz w:val="16"/>
                <w:szCs w:val="16"/>
              </w:rPr>
              <w:t>]</w:t>
            </w:r>
          </w:p>
          <w:p w14:paraId="1461A022" w14:textId="77777777" w:rsidR="00B82C7D" w:rsidRDefault="00B82C7D" w:rsidP="00D1669B">
            <w:pPr>
              <w:suppressAutoHyphens w:val="0"/>
              <w:rPr>
                <w:rFonts w:eastAsia="Times New Roman"/>
                <w:b/>
                <w:sz w:val="16"/>
                <w:szCs w:val="16"/>
              </w:rPr>
            </w:pPr>
            <w:r w:rsidRPr="00B82C7D">
              <w:rPr>
                <w:rFonts w:eastAsia="Times New Roman"/>
                <w:sz w:val="16"/>
                <w:szCs w:val="16"/>
              </w:rPr>
              <w:t>"Peter Salamon (</w:t>
            </w:r>
            <w:r w:rsidR="00B65E53">
              <w:rPr>
                <w:rFonts w:eastAsia="Times New Roman"/>
                <w:sz w:val="16"/>
                <w:szCs w:val="16"/>
              </w:rPr>
              <w:t>JRC</w:t>
            </w:r>
            <w:r w:rsidRPr="00B82C7D">
              <w:rPr>
                <w:rFonts w:eastAsia="Times New Roman"/>
                <w:sz w:val="16"/>
                <w:szCs w:val="16"/>
              </w:rPr>
              <w:t>)"&lt;peter.salamon@jrc.ec.europa.eu&gt;,</w:t>
            </w:r>
            <w:r w:rsidR="0094228B">
              <w:rPr>
                <w:rFonts w:eastAsia="Times New Roman"/>
                <w:sz w:val="16"/>
                <w:szCs w:val="16"/>
              </w:rPr>
              <w:t xml:space="preserve"> </w:t>
            </w:r>
            <w:r w:rsidR="0094228B" w:rsidRPr="0094228B">
              <w:rPr>
                <w:rFonts w:eastAsia="Times New Roman"/>
                <w:b/>
                <w:sz w:val="16"/>
                <w:szCs w:val="16"/>
              </w:rPr>
              <w:t>[INTERNATIONAL]</w:t>
            </w:r>
          </w:p>
          <w:p w14:paraId="0048FB91" w14:textId="77777777" w:rsidR="00B65E53" w:rsidRPr="00B65E53" w:rsidRDefault="00B65E53" w:rsidP="00B65E53">
            <w:pPr>
              <w:suppressAutoHyphens w:val="0"/>
              <w:rPr>
                <w:rFonts w:eastAsia="Times New Roman"/>
                <w:b/>
                <w:sz w:val="16"/>
                <w:szCs w:val="16"/>
              </w:rPr>
            </w:pPr>
            <w:r w:rsidRPr="00B82C7D">
              <w:rPr>
                <w:rFonts w:eastAsia="Times New Roman"/>
                <w:sz w:val="16"/>
                <w:szCs w:val="16"/>
              </w:rPr>
              <w:t>"</w:t>
            </w:r>
            <w:r>
              <w:rPr>
                <w:rFonts w:eastAsia="Times New Roman"/>
                <w:sz w:val="16"/>
                <w:szCs w:val="16"/>
              </w:rPr>
              <w:t>Florian Pappenberger</w:t>
            </w:r>
            <w:r w:rsidRPr="00B82C7D">
              <w:rPr>
                <w:rFonts w:eastAsia="Times New Roman"/>
                <w:sz w:val="16"/>
                <w:szCs w:val="16"/>
              </w:rPr>
              <w:t xml:space="preserve"> (</w:t>
            </w:r>
            <w:r>
              <w:rPr>
                <w:rFonts w:eastAsia="Times New Roman"/>
                <w:sz w:val="16"/>
                <w:szCs w:val="16"/>
              </w:rPr>
              <w:t>ECMWF</w:t>
            </w:r>
            <w:r w:rsidRPr="00B82C7D">
              <w:rPr>
                <w:rFonts w:eastAsia="Times New Roman"/>
                <w:sz w:val="16"/>
                <w:szCs w:val="16"/>
              </w:rPr>
              <w:t>)"&lt;</w:t>
            </w:r>
            <w:r>
              <w:rPr>
                <w:rFonts w:eastAsia="Times New Roman"/>
                <w:sz w:val="16"/>
                <w:szCs w:val="16"/>
              </w:rPr>
              <w:t>Florian.Pappenberger@ecmwf.int</w:t>
            </w:r>
            <w:r w:rsidRPr="00B82C7D">
              <w:rPr>
                <w:rFonts w:eastAsia="Times New Roman"/>
                <w:sz w:val="16"/>
                <w:szCs w:val="16"/>
              </w:rPr>
              <w:t>&gt;,</w:t>
            </w:r>
            <w:r>
              <w:rPr>
                <w:rFonts w:eastAsia="Times New Roman"/>
                <w:sz w:val="16"/>
                <w:szCs w:val="16"/>
              </w:rPr>
              <w:t xml:space="preserve"> </w:t>
            </w:r>
            <w:r w:rsidRPr="0094228B">
              <w:rPr>
                <w:rFonts w:eastAsia="Times New Roman"/>
                <w:b/>
                <w:sz w:val="16"/>
                <w:szCs w:val="16"/>
              </w:rPr>
              <w:t>[INTERNATIONAL]</w:t>
            </w:r>
          </w:p>
        </w:tc>
      </w:tr>
    </w:tbl>
    <w:p w14:paraId="7220175D" w14:textId="77777777" w:rsidR="005B22E7" w:rsidRDefault="005B22E7" w:rsidP="005B22E7">
      <w:pPr>
        <w:pStyle w:val="BodyRS12"/>
      </w:pPr>
      <w:bookmarkStart w:id="362" w:name="_Toc513157925"/>
      <w:r>
        <w:lastRenderedPageBreak/>
        <w:t>The following table is a list of the participants of the 2017 GFP annual meeting. This list constitutes another pool of invited participants:</w:t>
      </w:r>
    </w:p>
    <w:p w14:paraId="542D4FB3" w14:textId="693C2B67" w:rsidR="005B22E7" w:rsidRDefault="00D652B8" w:rsidP="005B22E7">
      <w:pPr>
        <w:pStyle w:val="BodyRS12"/>
      </w:pPr>
      <w:r>
        <w:rPr>
          <w:noProof/>
        </w:rPr>
        <w:drawing>
          <wp:anchor distT="0" distB="0" distL="114300" distR="114300" simplePos="0" relativeHeight="251657728" behindDoc="1" locked="0" layoutInCell="1" allowOverlap="1" wp14:anchorId="7E4DB3F1" wp14:editId="11970233">
            <wp:simplePos x="0" y="0"/>
            <wp:positionH relativeFrom="column">
              <wp:posOffset>438150</wp:posOffset>
            </wp:positionH>
            <wp:positionV relativeFrom="paragraph">
              <wp:posOffset>59690</wp:posOffset>
            </wp:positionV>
            <wp:extent cx="3696335" cy="8064500"/>
            <wp:effectExtent l="0" t="0" r="0" b="0"/>
            <wp:wrapThrough wrapText="bothSides">
              <wp:wrapPolygon edited="0">
                <wp:start x="0" y="0"/>
                <wp:lineTo x="0" y="21532"/>
                <wp:lineTo x="21485" y="21532"/>
                <wp:lineTo x="2148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6335" cy="806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75992" w14:textId="77777777" w:rsidR="00025A29" w:rsidRPr="005B22E7" w:rsidRDefault="005B22E7" w:rsidP="005B22E7">
      <w:pPr>
        <w:pStyle w:val="Heading1"/>
        <w:rPr>
          <w:lang w:val="fr-FR"/>
        </w:rPr>
      </w:pPr>
      <w:r w:rsidRPr="005B22E7">
        <w:br w:type="page"/>
      </w:r>
      <w:r w:rsidR="001A64EC" w:rsidRPr="005B22E7">
        <w:rPr>
          <w:lang w:val="fr-FR"/>
        </w:rPr>
        <w:lastRenderedPageBreak/>
        <w:t>Resume/CV</w:t>
      </w:r>
      <w:bookmarkEnd w:id="362"/>
    </w:p>
    <w:p w14:paraId="5714242F" w14:textId="77777777" w:rsidR="001A64EC" w:rsidRPr="005B22E7" w:rsidRDefault="001A64EC" w:rsidP="001A64EC">
      <w:pPr>
        <w:suppressAutoHyphens w:val="0"/>
        <w:autoSpaceDE w:val="0"/>
        <w:autoSpaceDN w:val="0"/>
        <w:adjustRightInd w:val="0"/>
        <w:jc w:val="center"/>
        <w:rPr>
          <w:rFonts w:eastAsia="MS Mincho"/>
          <w:b/>
          <w:bCs/>
          <w:sz w:val="26"/>
          <w:szCs w:val="26"/>
          <w:lang w:val="fr-FR"/>
        </w:rPr>
      </w:pPr>
      <w:r w:rsidRPr="005B22E7">
        <w:rPr>
          <w:rFonts w:eastAsia="MS Mincho"/>
          <w:b/>
          <w:bCs/>
          <w:sz w:val="26"/>
          <w:szCs w:val="26"/>
          <w:lang w:val="fr-FR"/>
        </w:rPr>
        <w:t>Dr</w:t>
      </w:r>
      <w:r w:rsidR="00A36F11" w:rsidRPr="005B22E7">
        <w:rPr>
          <w:rFonts w:eastAsia="MS Mincho"/>
          <w:b/>
          <w:bCs/>
          <w:sz w:val="26"/>
          <w:szCs w:val="26"/>
          <w:lang w:val="fr-FR"/>
        </w:rPr>
        <w:t>.</w:t>
      </w:r>
      <w:r w:rsidRPr="005B22E7">
        <w:rPr>
          <w:rFonts w:eastAsia="MS Mincho"/>
          <w:b/>
          <w:bCs/>
          <w:sz w:val="26"/>
          <w:szCs w:val="26"/>
          <w:lang w:val="fr-FR"/>
        </w:rPr>
        <w:t xml:space="preserve"> Guy Jean-Pierre Schumann</w:t>
      </w:r>
    </w:p>
    <w:p w14:paraId="3ABCF95D" w14:textId="77777777" w:rsidR="001A64EC" w:rsidRPr="005B22E7" w:rsidRDefault="001A64EC" w:rsidP="001A64EC">
      <w:pPr>
        <w:pStyle w:val="BodyRS12"/>
        <w:spacing w:before="0" w:after="0"/>
        <w:jc w:val="center"/>
        <w:rPr>
          <w:sz w:val="20"/>
          <w:szCs w:val="20"/>
          <w:lang w:val="fr-FR"/>
        </w:rPr>
      </w:pPr>
      <w:hyperlink r:id="rId27" w:history="1">
        <w:r w:rsidRPr="005B22E7">
          <w:rPr>
            <w:rStyle w:val="Hyperlink"/>
            <w:szCs w:val="20"/>
            <w:lang w:val="fr-FR"/>
          </w:rPr>
          <w:t>gjpschumann@gmail.com</w:t>
        </w:r>
      </w:hyperlink>
      <w:r w:rsidRPr="005B22E7">
        <w:rPr>
          <w:sz w:val="20"/>
          <w:szCs w:val="20"/>
          <w:lang w:val="fr-FR"/>
        </w:rPr>
        <w:t xml:space="preserve"> </w:t>
      </w:r>
    </w:p>
    <w:p w14:paraId="7EB739E6" w14:textId="77777777" w:rsidR="001A64EC" w:rsidRPr="005B22E7" w:rsidRDefault="001A64EC" w:rsidP="001A64EC">
      <w:pPr>
        <w:suppressAutoHyphens w:val="0"/>
        <w:autoSpaceDE w:val="0"/>
        <w:autoSpaceDN w:val="0"/>
        <w:adjustRightInd w:val="0"/>
        <w:spacing w:before="180"/>
        <w:rPr>
          <w:rFonts w:eastAsia="MS Mincho"/>
          <w:b/>
          <w:bCs/>
          <w:sz w:val="22"/>
          <w:szCs w:val="22"/>
          <w:lang w:val="fr-FR"/>
        </w:rPr>
      </w:pPr>
      <w:r w:rsidRPr="005B22E7">
        <w:rPr>
          <w:rFonts w:eastAsia="MS Mincho"/>
          <w:b/>
          <w:bCs/>
          <w:sz w:val="22"/>
          <w:szCs w:val="22"/>
          <w:lang w:val="fr-FR"/>
        </w:rPr>
        <w:t>Relevant Experience:</w:t>
      </w:r>
    </w:p>
    <w:p w14:paraId="563539F1" w14:textId="77777777" w:rsidR="001A64EC" w:rsidRPr="00A36F11" w:rsidRDefault="001A64EC" w:rsidP="001A64EC">
      <w:pPr>
        <w:pStyle w:val="BodyRS12"/>
        <w:spacing w:before="0" w:after="0"/>
      </w:pPr>
      <w:r w:rsidRPr="00A36F11">
        <w:t xml:space="preserve">Dr Schumann has extensive experience in the field of remote sensing data integration with hydrodynamic modeling and particularly radar remote sensing and its use in model calibration and validation. He has done extensive work on flood inundation mapping from SAR and integration of uncertainties. His recent research focuses on large- and fine-scale flood inundation modeling and integration with remotely sensed data. </w:t>
      </w:r>
    </w:p>
    <w:p w14:paraId="52FCC976" w14:textId="77777777" w:rsidR="001A64EC" w:rsidRPr="00A36F11" w:rsidRDefault="001A64EC" w:rsidP="001A64EC">
      <w:pPr>
        <w:suppressAutoHyphens w:val="0"/>
        <w:autoSpaceDE w:val="0"/>
        <w:autoSpaceDN w:val="0"/>
        <w:adjustRightInd w:val="0"/>
        <w:spacing w:before="180"/>
        <w:rPr>
          <w:rFonts w:eastAsia="MS Mincho"/>
          <w:b/>
          <w:bCs/>
          <w:sz w:val="22"/>
          <w:szCs w:val="22"/>
        </w:rPr>
      </w:pPr>
      <w:r w:rsidRPr="00A36F11">
        <w:rPr>
          <w:rFonts w:eastAsia="MS Mincho"/>
          <w:b/>
          <w:bCs/>
          <w:sz w:val="22"/>
          <w:szCs w:val="22"/>
        </w:rPr>
        <w:t>Education:</w:t>
      </w:r>
    </w:p>
    <w:p w14:paraId="46C997D2" w14:textId="77777777" w:rsidR="001A64EC" w:rsidRPr="00A36F11" w:rsidRDefault="001A64EC" w:rsidP="001A64EC">
      <w:pPr>
        <w:pStyle w:val="BodyRS12"/>
        <w:spacing w:before="0" w:after="0"/>
      </w:pPr>
      <w:r w:rsidRPr="00A36F11">
        <w:t>PhD, Geography, University of Dundee (UK), 2008.</w:t>
      </w:r>
    </w:p>
    <w:p w14:paraId="3ED238F8" w14:textId="77777777" w:rsidR="001A64EC" w:rsidRPr="00A36F11" w:rsidRDefault="001A64EC" w:rsidP="001A64EC">
      <w:pPr>
        <w:pStyle w:val="BodyRS12"/>
        <w:spacing w:before="0" w:after="0"/>
      </w:pPr>
      <w:r w:rsidRPr="00A36F11">
        <w:t>MSc, Remote Sensing, University of Dundee, 2004.</w:t>
      </w:r>
    </w:p>
    <w:p w14:paraId="21E0483B" w14:textId="77777777" w:rsidR="001A64EC" w:rsidRPr="00A36F11" w:rsidRDefault="001A64EC" w:rsidP="001A64EC">
      <w:pPr>
        <w:pStyle w:val="BodyRS12"/>
        <w:spacing w:before="0" w:after="0"/>
      </w:pPr>
      <w:r w:rsidRPr="00A36F11">
        <w:t>MA Joint Honors, Environmental Science and Geography, University of Dundee, 2003.</w:t>
      </w:r>
    </w:p>
    <w:p w14:paraId="343FB383" w14:textId="77777777" w:rsidR="001A64EC" w:rsidRPr="00A36F11" w:rsidRDefault="001A64EC" w:rsidP="001A64EC">
      <w:pPr>
        <w:suppressAutoHyphens w:val="0"/>
        <w:autoSpaceDE w:val="0"/>
        <w:autoSpaceDN w:val="0"/>
        <w:adjustRightInd w:val="0"/>
        <w:spacing w:before="180"/>
        <w:rPr>
          <w:rFonts w:eastAsia="MS Mincho"/>
          <w:b/>
          <w:bCs/>
          <w:sz w:val="22"/>
          <w:szCs w:val="22"/>
        </w:rPr>
      </w:pPr>
      <w:r w:rsidRPr="00A36F11">
        <w:rPr>
          <w:rFonts w:eastAsia="MS Mincho"/>
          <w:b/>
          <w:bCs/>
          <w:sz w:val="22"/>
          <w:szCs w:val="22"/>
        </w:rPr>
        <w:t>Professional Experience:</w:t>
      </w:r>
    </w:p>
    <w:p w14:paraId="0AD66549" w14:textId="77777777" w:rsidR="001A09B5" w:rsidRPr="00A25F0C" w:rsidRDefault="001A09B5" w:rsidP="001A64EC">
      <w:pPr>
        <w:pStyle w:val="BodyRS12"/>
        <w:spacing w:before="0" w:after="0"/>
      </w:pPr>
      <w:r w:rsidRPr="00A25F0C">
        <w:t>2015–present Scientist, Remote Sensing Solutions, Inc. (West Coast Office, Monrovia, CA)</w:t>
      </w:r>
    </w:p>
    <w:p w14:paraId="5DF859F0" w14:textId="77777777" w:rsidR="001A09B5" w:rsidRPr="00A25F0C" w:rsidRDefault="001A09B5" w:rsidP="001A64EC">
      <w:pPr>
        <w:pStyle w:val="BodyRS12"/>
        <w:spacing w:before="0" w:after="0"/>
      </w:pPr>
      <w:r w:rsidRPr="00A25F0C">
        <w:t>2014–2015 Visiting Associate Researcher, JIFRESSE, UCLA</w:t>
      </w:r>
    </w:p>
    <w:p w14:paraId="1B9F43C7" w14:textId="77777777" w:rsidR="001A64EC" w:rsidRDefault="001A09B5" w:rsidP="001A64EC">
      <w:pPr>
        <w:pStyle w:val="BodyRS12"/>
        <w:spacing w:before="0" w:after="0"/>
      </w:pPr>
      <w:r w:rsidRPr="00A25F0C">
        <w:t>2012–2014</w:t>
      </w:r>
      <w:r w:rsidR="001A64EC" w:rsidRPr="00A25F0C">
        <w:t xml:space="preserve"> Postdoctoral</w:t>
      </w:r>
      <w:r w:rsidR="001A64EC" w:rsidRPr="00A36F11">
        <w:t xml:space="preserve"> Research Scientist, Jet Propulsion Laboratory</w:t>
      </w:r>
    </w:p>
    <w:p w14:paraId="47F7D8DF" w14:textId="77777777" w:rsidR="00A25F0C" w:rsidRPr="00A36F11" w:rsidRDefault="00A25F0C" w:rsidP="00A25F0C">
      <w:pPr>
        <w:pStyle w:val="BodyRS12"/>
        <w:spacing w:before="0" w:after="0"/>
      </w:pPr>
      <w:r>
        <w:t xml:space="preserve">2012–present </w:t>
      </w:r>
      <w:r>
        <w:rPr>
          <w:rStyle w:val="title0"/>
        </w:rPr>
        <w:t>Visiting Fellow in Geographical Sciences</w:t>
      </w:r>
      <w:r>
        <w:t>, Bristol University, UK</w:t>
      </w:r>
    </w:p>
    <w:p w14:paraId="0A47C9F7" w14:textId="77777777" w:rsidR="001A64EC" w:rsidRPr="00A36F11" w:rsidRDefault="001A64EC" w:rsidP="001A64EC">
      <w:pPr>
        <w:pStyle w:val="BodyRS12"/>
        <w:spacing w:before="0" w:after="0"/>
      </w:pPr>
      <w:r w:rsidRPr="00A36F11">
        <w:t>2011–2012 Associate Professor (tenured), Bristol University, UK</w:t>
      </w:r>
    </w:p>
    <w:p w14:paraId="7F1BD23B" w14:textId="77777777" w:rsidR="001A64EC" w:rsidRPr="00A36F11" w:rsidRDefault="001A64EC" w:rsidP="001A64EC">
      <w:pPr>
        <w:pStyle w:val="BodyRS12"/>
        <w:spacing w:before="0" w:after="0"/>
      </w:pPr>
      <w:r w:rsidRPr="00A36F11">
        <w:t>2008-2011 Postdoctoral Fellow, Bristol University, UK</w:t>
      </w:r>
    </w:p>
    <w:p w14:paraId="695D28E7" w14:textId="77777777" w:rsidR="001A64EC" w:rsidRPr="00A36F11" w:rsidRDefault="001A64EC" w:rsidP="001A64EC">
      <w:pPr>
        <w:pStyle w:val="BodyRS12"/>
        <w:spacing w:before="0" w:after="0"/>
      </w:pPr>
      <w:r w:rsidRPr="00A36F11">
        <w:t>2007-2008 Postdoctoral Researcher, Bristol University, UK</w:t>
      </w:r>
    </w:p>
    <w:p w14:paraId="35F70F58" w14:textId="77777777" w:rsidR="001A64EC" w:rsidRPr="00A36F11" w:rsidRDefault="001A64EC" w:rsidP="001A64EC">
      <w:pPr>
        <w:pStyle w:val="BodyRS12"/>
        <w:spacing w:before="0" w:after="0"/>
      </w:pPr>
      <w:r w:rsidRPr="00A36F11">
        <w:t>2005-2007 PhD research position at the Gabriel Lippmann Research Centre, Luxembourg</w:t>
      </w:r>
    </w:p>
    <w:p w14:paraId="62146C3F" w14:textId="77777777" w:rsidR="001A64EC" w:rsidRPr="00A36F11" w:rsidRDefault="001A64EC" w:rsidP="001A64EC">
      <w:pPr>
        <w:suppressAutoHyphens w:val="0"/>
        <w:autoSpaceDE w:val="0"/>
        <w:autoSpaceDN w:val="0"/>
        <w:adjustRightInd w:val="0"/>
        <w:spacing w:before="180"/>
        <w:rPr>
          <w:rFonts w:eastAsia="MS Mincho"/>
          <w:b/>
          <w:bCs/>
          <w:sz w:val="22"/>
          <w:szCs w:val="22"/>
        </w:rPr>
      </w:pPr>
      <w:r w:rsidRPr="00A36F11">
        <w:rPr>
          <w:rFonts w:eastAsia="MS Mincho"/>
          <w:b/>
          <w:bCs/>
          <w:sz w:val="22"/>
          <w:szCs w:val="22"/>
        </w:rPr>
        <w:t>People Management Experience:</w:t>
      </w:r>
    </w:p>
    <w:p w14:paraId="44899F74" w14:textId="77777777" w:rsidR="001A64EC" w:rsidRPr="00A36F11" w:rsidRDefault="001A64EC" w:rsidP="001A64EC">
      <w:pPr>
        <w:pStyle w:val="BodyRS12"/>
      </w:pPr>
      <w:r w:rsidRPr="00A36F11">
        <w:t>A 1-year post-doctoral research assistant looking at sonar image data for seabed feature identification and monitoring under the UK DEFRA-funded project</w:t>
      </w:r>
    </w:p>
    <w:p w14:paraId="6EB6F490" w14:textId="77777777" w:rsidR="001A64EC" w:rsidRPr="00A36F11" w:rsidRDefault="001A64EC" w:rsidP="001A64EC">
      <w:pPr>
        <w:pStyle w:val="BodyRS12"/>
      </w:pPr>
      <w:r w:rsidRPr="00A36F11">
        <w:t>Two 3-year UK NERC-funded PhD students looking at LiDAR data from the ICESat mission to track water levels and hydrodynamics from space and integration with large scale hydraulic modelling</w:t>
      </w:r>
    </w:p>
    <w:p w14:paraId="7BD126D4" w14:textId="77777777" w:rsidR="001A64EC" w:rsidRPr="00A36F11" w:rsidRDefault="001A64EC" w:rsidP="001A64EC">
      <w:pPr>
        <w:suppressAutoHyphens w:val="0"/>
        <w:autoSpaceDE w:val="0"/>
        <w:autoSpaceDN w:val="0"/>
        <w:adjustRightInd w:val="0"/>
        <w:spacing w:before="180"/>
        <w:rPr>
          <w:rFonts w:eastAsia="MS Mincho"/>
          <w:b/>
          <w:bCs/>
          <w:sz w:val="22"/>
          <w:szCs w:val="22"/>
        </w:rPr>
      </w:pPr>
      <w:r w:rsidRPr="00A36F11">
        <w:rPr>
          <w:rFonts w:eastAsia="MS Mincho"/>
          <w:b/>
          <w:bCs/>
          <w:sz w:val="22"/>
          <w:szCs w:val="22"/>
        </w:rPr>
        <w:t>Previous Research Funding:</w:t>
      </w:r>
    </w:p>
    <w:p w14:paraId="21CB9039" w14:textId="77777777" w:rsidR="001A64EC" w:rsidRPr="00A36F11" w:rsidRDefault="001A64EC" w:rsidP="001A64EC">
      <w:pPr>
        <w:spacing w:line="276" w:lineRule="auto"/>
        <w:ind w:firstLine="180"/>
        <w:jc w:val="both"/>
        <w:rPr>
          <w:color w:val="343434"/>
        </w:rPr>
      </w:pPr>
      <w:r w:rsidRPr="00A36F11">
        <w:rPr>
          <w:lang w:val="en-GB"/>
        </w:rPr>
        <w:t xml:space="preserve">Investigator on a Google Earth Engine Award: </w:t>
      </w:r>
      <w:r w:rsidRPr="00A36F11">
        <w:rPr>
          <w:i/>
          <w:color w:val="343434"/>
        </w:rPr>
        <w:t>A speed-efficient downscaling method for global flood hazard layers</w:t>
      </w:r>
      <w:r w:rsidRPr="00A36F11">
        <w:rPr>
          <w:color w:val="343434"/>
        </w:rPr>
        <w:t xml:space="preserve"> </w:t>
      </w:r>
      <w:r w:rsidRPr="00A36F11">
        <w:rPr>
          <w:lang w:val="en-GB"/>
        </w:rPr>
        <w:t>(100k$, split with University of Bristol) (awarded)</w:t>
      </w:r>
    </w:p>
    <w:p w14:paraId="1968A244" w14:textId="77777777" w:rsidR="001A64EC" w:rsidRPr="00A36F11" w:rsidRDefault="001A64EC" w:rsidP="001A64EC">
      <w:pPr>
        <w:spacing w:line="276" w:lineRule="auto"/>
        <w:ind w:firstLine="180"/>
        <w:jc w:val="both"/>
        <w:rPr>
          <w:lang w:val="en-GB"/>
        </w:rPr>
      </w:pPr>
      <w:r w:rsidRPr="00A36F11">
        <w:rPr>
          <w:lang w:val="en-GB"/>
        </w:rPr>
        <w:t>Investigator on three JPL (Caltech) contract awards (SMAP Science: 25k$; SWOT THP: 20k$; and SWOT ADT: 141k$) (all three awarded)</w:t>
      </w:r>
    </w:p>
    <w:p w14:paraId="5E25D016" w14:textId="77777777" w:rsidR="001A64EC" w:rsidRDefault="001A64EC" w:rsidP="001A64EC">
      <w:pPr>
        <w:spacing w:line="276" w:lineRule="auto"/>
        <w:ind w:firstLine="180"/>
        <w:jc w:val="both"/>
        <w:rPr>
          <w:lang w:val="en-GB"/>
        </w:rPr>
      </w:pPr>
      <w:r w:rsidRPr="00A36F11">
        <w:rPr>
          <w:lang w:val="en-GB"/>
        </w:rPr>
        <w:t xml:space="preserve">PI on a DLR IDEM proposal: </w:t>
      </w:r>
      <w:r w:rsidRPr="00A36F11">
        <w:rPr>
          <w:i/>
        </w:rPr>
        <w:t>Assessing the skill of TanDEM-X for flood inundation forecasting and mapping in the Zambezi basin</w:t>
      </w:r>
      <w:r w:rsidRPr="00A36F11">
        <w:rPr>
          <w:lang w:val="en-GB"/>
        </w:rPr>
        <w:t xml:space="preserve"> (awarded)</w:t>
      </w:r>
    </w:p>
    <w:p w14:paraId="6BACBD79" w14:textId="77777777" w:rsidR="00FD4DB7" w:rsidRPr="00D12997" w:rsidRDefault="00D12997" w:rsidP="00FD4DB7">
      <w:pPr>
        <w:spacing w:line="276" w:lineRule="auto"/>
        <w:ind w:firstLine="180"/>
        <w:jc w:val="both"/>
        <w:rPr>
          <w:lang w:val="en-GB"/>
        </w:rPr>
      </w:pPr>
      <w:r w:rsidRPr="00D12997">
        <w:rPr>
          <w:lang w:val="en-GB"/>
        </w:rPr>
        <w:t>PI on a NASA RR</w:t>
      </w:r>
      <w:r w:rsidR="00FD4DB7" w:rsidRPr="00D12997">
        <w:rPr>
          <w:lang w:val="en-GB"/>
        </w:rPr>
        <w:t xml:space="preserve">N proposal: </w:t>
      </w:r>
      <w:r w:rsidRPr="00D12997">
        <w:rPr>
          <w:i/>
        </w:rPr>
        <w:t>Effective integration of EO data and flood modeling for rapid disaster response: the Texas 2015 case</w:t>
      </w:r>
      <w:r w:rsidRPr="00D12997">
        <w:rPr>
          <w:lang w:val="en-GB"/>
        </w:rPr>
        <w:t xml:space="preserve"> </w:t>
      </w:r>
      <w:r w:rsidR="00FD4DB7" w:rsidRPr="00D12997">
        <w:rPr>
          <w:lang w:val="en-GB"/>
        </w:rPr>
        <w:t>(60k$) (awarded)</w:t>
      </w:r>
    </w:p>
    <w:p w14:paraId="5CEDB0DC" w14:textId="77777777" w:rsidR="001A64EC" w:rsidRPr="00A36F11" w:rsidRDefault="001A64EC" w:rsidP="001A64EC">
      <w:pPr>
        <w:spacing w:line="276" w:lineRule="auto"/>
        <w:ind w:firstLine="180"/>
        <w:jc w:val="both"/>
        <w:rPr>
          <w:lang w:val="en-GB"/>
        </w:rPr>
      </w:pPr>
      <w:r w:rsidRPr="00A36F11">
        <w:rPr>
          <w:lang w:val="en-GB"/>
        </w:rPr>
        <w:t xml:space="preserve">Co-I on a NASA THP proposal: </w:t>
      </w:r>
      <w:r w:rsidRPr="00A36F11">
        <w:rPr>
          <w:i/>
        </w:rPr>
        <w:t>A multi-sensor hydrologic modeling framework to understand the coupled human and natural feedbacks in the Zambezi basin</w:t>
      </w:r>
      <w:r w:rsidRPr="00A36F11">
        <w:t xml:space="preserve"> </w:t>
      </w:r>
      <w:r w:rsidRPr="00A36F11">
        <w:rPr>
          <w:lang w:val="en-GB"/>
        </w:rPr>
        <w:t>(400k$) (awarded)</w:t>
      </w:r>
    </w:p>
    <w:p w14:paraId="25A6C2F6" w14:textId="77777777" w:rsidR="001A64EC" w:rsidRPr="00A36F11" w:rsidRDefault="001A64EC" w:rsidP="001A64EC">
      <w:pPr>
        <w:spacing w:line="276" w:lineRule="auto"/>
        <w:ind w:firstLine="180"/>
        <w:jc w:val="both"/>
        <w:rPr>
          <w:lang w:val="en-GB"/>
        </w:rPr>
      </w:pPr>
      <w:r w:rsidRPr="00A36F11">
        <w:rPr>
          <w:lang w:val="en-GB"/>
        </w:rPr>
        <w:t xml:space="preserve">Science-PI on a NASA AIST proposal: </w:t>
      </w:r>
      <w:r w:rsidRPr="00A36F11">
        <w:rPr>
          <w:i/>
        </w:rPr>
        <w:t>Global Flood Risk From Advanced Modeling and Remote Sensing in Collaboration With Google Earth Engine</w:t>
      </w:r>
      <w:r w:rsidRPr="00A36F11">
        <w:rPr>
          <w:lang w:val="en-GB"/>
        </w:rPr>
        <w:t xml:space="preserve"> (700k$) (awarded)</w:t>
      </w:r>
    </w:p>
    <w:p w14:paraId="09922572" w14:textId="77777777" w:rsidR="001A64EC" w:rsidRPr="00A36F11" w:rsidRDefault="001A64EC" w:rsidP="001A64EC">
      <w:pPr>
        <w:spacing w:line="276" w:lineRule="auto"/>
        <w:ind w:firstLine="180"/>
        <w:jc w:val="both"/>
        <w:rPr>
          <w:lang w:val="en-GB"/>
        </w:rPr>
      </w:pPr>
      <w:r w:rsidRPr="00A36F11">
        <w:rPr>
          <w:lang w:val="en-GB"/>
        </w:rPr>
        <w:lastRenderedPageBreak/>
        <w:t xml:space="preserve">Investigator on a NASA ICESat-2 Early Adopter project for the Global Flood Partnership: </w:t>
      </w:r>
      <w:r w:rsidRPr="00A36F11">
        <w:rPr>
          <w:i/>
        </w:rPr>
        <w:t>Assessing the value of the ALT13 water level product for the Global Flood Partnership</w:t>
      </w:r>
    </w:p>
    <w:p w14:paraId="46B3443B" w14:textId="77777777" w:rsidR="001A64EC" w:rsidRPr="00A36F11" w:rsidRDefault="001A64EC" w:rsidP="001A64EC">
      <w:pPr>
        <w:spacing w:line="276" w:lineRule="auto"/>
        <w:ind w:firstLine="270"/>
        <w:jc w:val="both"/>
        <w:rPr>
          <w:i/>
          <w:lang w:val="en-GB"/>
        </w:rPr>
      </w:pPr>
      <w:r w:rsidRPr="00A36F11">
        <w:rPr>
          <w:lang w:val="en-GB"/>
        </w:rPr>
        <w:t xml:space="preserve">Co-I and contact person on a SMAP Early Adopter project for the UN World Food Programme (WFP): </w:t>
      </w:r>
      <w:r w:rsidRPr="00A36F11">
        <w:rPr>
          <w:i/>
          <w:lang w:val="en-GB"/>
        </w:rPr>
        <w:t>A simple flood forecasting index for data-poor regions</w:t>
      </w:r>
    </w:p>
    <w:p w14:paraId="664D5FA7" w14:textId="77777777" w:rsidR="001A64EC" w:rsidRPr="00A36F11" w:rsidRDefault="001A64EC" w:rsidP="001A64EC">
      <w:pPr>
        <w:spacing w:line="276" w:lineRule="auto"/>
        <w:ind w:firstLine="270"/>
        <w:jc w:val="both"/>
      </w:pPr>
      <w:r w:rsidRPr="00A36F11">
        <w:t>PI on a UK DEFRA ALSF-MEPF grant investigating the feasibility of automated processing of SONAR data for seabed features of high conservation status (£ 163,049) (10/09-11/10)</w:t>
      </w:r>
    </w:p>
    <w:p w14:paraId="415B69CD" w14:textId="77777777" w:rsidR="001A64EC" w:rsidRPr="00A36F11" w:rsidRDefault="001A64EC" w:rsidP="001A64EC">
      <w:pPr>
        <w:spacing w:line="276" w:lineRule="auto"/>
        <w:ind w:firstLine="270"/>
        <w:jc w:val="both"/>
        <w:rPr>
          <w:i/>
          <w:lang w:val="en-GB"/>
        </w:rPr>
      </w:pPr>
      <w:r w:rsidRPr="00A36F11">
        <w:t xml:space="preserve"> PI on a NERC NCEO small grant investigating the use of low resolution remotely sensed flood imagery and height data for the retrieval of water levels on large rivers around the globe and integration with large scale hydraulic models (£ 25,000) (01/10-06/11) (for a brief summary, see: http://www.bristol.ac.uk/water/news/2010/8.html)</w:t>
      </w:r>
    </w:p>
    <w:p w14:paraId="6AF6B908" w14:textId="77777777" w:rsidR="001A64EC" w:rsidRPr="00A36F11" w:rsidRDefault="001A64EC" w:rsidP="001A64EC">
      <w:pPr>
        <w:suppressAutoHyphens w:val="0"/>
        <w:autoSpaceDE w:val="0"/>
        <w:autoSpaceDN w:val="0"/>
        <w:adjustRightInd w:val="0"/>
        <w:spacing w:before="180"/>
        <w:rPr>
          <w:rFonts w:eastAsia="MS Mincho"/>
          <w:b/>
          <w:bCs/>
          <w:sz w:val="22"/>
          <w:szCs w:val="22"/>
        </w:rPr>
      </w:pPr>
      <w:r w:rsidRPr="00A36F11">
        <w:rPr>
          <w:rFonts w:eastAsia="MS Mincho"/>
          <w:b/>
          <w:bCs/>
          <w:sz w:val="22"/>
          <w:szCs w:val="22"/>
        </w:rPr>
        <w:t>Relevant Publications:</w:t>
      </w:r>
    </w:p>
    <w:p w14:paraId="162566C3" w14:textId="77777777" w:rsidR="001A64EC" w:rsidRPr="001A09B5" w:rsidRDefault="001A64EC" w:rsidP="001A09B5">
      <w:pPr>
        <w:pStyle w:val="BodyRS12"/>
      </w:pPr>
      <w:r w:rsidRPr="001A09B5">
        <w:t>G. J.-P. Schumann, P. D. Bates, J. C. Neal and K. M. Andreadis, 2014. Fight floods on a global scale. Nature Correspondence (Technology), Nature, 507, 169 (13 March 2014), doi: 10.1038/507169e</w:t>
      </w:r>
    </w:p>
    <w:p w14:paraId="33E40E3F" w14:textId="77777777" w:rsidR="001A64EC" w:rsidRPr="001A09B5" w:rsidRDefault="001A64EC" w:rsidP="001A09B5">
      <w:pPr>
        <w:pStyle w:val="BodyRS12"/>
      </w:pPr>
      <w:r w:rsidRPr="001A09B5">
        <w:t>Schumann, G., P. D. Bates, M. S. Horritt, P. Matgen, and F. Pappenberger, 2009, Progress in integration of remote sensing–derived flood extent and stage data and hydraulic models, Reviews of Geophysics, 47, RG4001, doi:10.1029/2008RG000274.</w:t>
      </w:r>
    </w:p>
    <w:p w14:paraId="4F0364B2" w14:textId="77777777" w:rsidR="001A64EC" w:rsidRPr="001A09B5" w:rsidRDefault="001A64EC" w:rsidP="001A09B5">
      <w:pPr>
        <w:pStyle w:val="BodyRS12"/>
      </w:pPr>
      <w:r w:rsidRPr="001A09B5">
        <w:t>Hall, A.C., G. J-P. Schumann, J. L. Bamber, P. D. Bates and M. A. Trigg, 2012. Geodetic corrections to Amazon River water level gauges using ICESat altimetry. Water Resources Research, 48, W06602, doi: 10.1029/2.</w:t>
      </w:r>
    </w:p>
    <w:p w14:paraId="503AEA63" w14:textId="77777777" w:rsidR="001A64EC" w:rsidRPr="001A09B5" w:rsidRDefault="001A64EC" w:rsidP="001A09B5">
      <w:pPr>
        <w:pStyle w:val="BodyRS12"/>
      </w:pPr>
      <w:r w:rsidRPr="001A09B5">
        <w:t>Guy J.-P. Schumann, Jeffrey C. Neal and Paul D. Bates, 2012. Global scale simulation of flood plain inundation with low resolution space-borne data, in C. M. U. Neale and M. H. Cosh (eds.). Remote Sensing and Hydrology, IAHS Publ. 352, pp. 482, 464-467.</w:t>
      </w:r>
    </w:p>
    <w:p w14:paraId="7F3EBD1D" w14:textId="77777777" w:rsidR="001A64EC" w:rsidRPr="001A09B5" w:rsidRDefault="001A64EC" w:rsidP="001A09B5">
      <w:pPr>
        <w:pStyle w:val="BodyRS12"/>
      </w:pPr>
      <w:r w:rsidRPr="001A09B5">
        <w:t>J. Neal, G. Schumann and P. Bates, 2012. A sub-grid channel model for simulating river hydraulics and floodplain inundation over large and data sparse areas. Water Resources Research, 48, doi: 10.1029/2012WR012514.</w:t>
      </w:r>
    </w:p>
    <w:p w14:paraId="24EA09FB" w14:textId="77777777" w:rsidR="001A64EC" w:rsidRPr="001A09B5" w:rsidRDefault="001A64EC" w:rsidP="001A09B5">
      <w:pPr>
        <w:pStyle w:val="BodyRS12"/>
      </w:pPr>
      <w:r w:rsidRPr="001A09B5">
        <w:t>Schumann, G. J.-P., J. C. Neal, N. Voisin, K. M. Andreadis, F. Pappenberger, N. Phanthuwongpakdee, A. C. Hall, and P. D. Bates, 2013a. A first large scale flood inundation forecasting model. Water Resources Research, 49, 10, 6248-6257.</w:t>
      </w:r>
    </w:p>
    <w:p w14:paraId="418DB32E" w14:textId="77777777" w:rsidR="001A64EC" w:rsidRPr="001A09B5" w:rsidRDefault="001A64EC" w:rsidP="001A09B5">
      <w:pPr>
        <w:pStyle w:val="BodyRS12"/>
      </w:pPr>
      <w:r w:rsidRPr="001A09B5">
        <w:t xml:space="preserve">Schumann, G. J.-P., H. Vernieuwe, B. De Baets and N. E. C. Verhoest, 2013b. </w:t>
      </w:r>
      <w:r w:rsidRPr="001A09B5">
        <w:rPr>
          <w:rStyle w:val="maintitle"/>
        </w:rPr>
        <w:t>ROC-based calibration of flood inundation models, Hydrological Processes,</w:t>
      </w:r>
      <w:r w:rsidRPr="001A09B5">
        <w:t xml:space="preserve"> doi: 10.1002/hyp.10019.</w:t>
      </w:r>
    </w:p>
    <w:p w14:paraId="741FD31C" w14:textId="77777777" w:rsidR="001A09B5" w:rsidRPr="001A09B5" w:rsidRDefault="001A09B5" w:rsidP="001A09B5">
      <w:pPr>
        <w:pStyle w:val="BodyRS12"/>
      </w:pPr>
      <w:r w:rsidRPr="001A09B5">
        <w:t>G. J-P. Schumann, S. Frye, G. Wells, R. Adler, R. Brakenridge, J. Bolten, J. Murray, D. Slayback, F. Policelli, D. Kirschbaum, H. Wu,, P. Cappelaere, T. Howard, Z. Flamig, R. Clark, T. Stough, M. Chini, P. Matgen, D. Green, and B. Jones (2016). Unlocking the Full Potential of Earth Observation during the 2015 Texas Flood Disaster, WATER RESOURCES RESEARCH. (Revision Submitted)</w:t>
      </w:r>
    </w:p>
    <w:p w14:paraId="03F2CC7E" w14:textId="77777777" w:rsidR="00C210E4" w:rsidRPr="001E277B" w:rsidRDefault="00C210E4" w:rsidP="00C210E4">
      <w:pPr>
        <w:spacing w:after="120"/>
        <w:jc w:val="center"/>
        <w:rPr>
          <w:b/>
          <w:sz w:val="28"/>
          <w:szCs w:val="28"/>
        </w:rPr>
      </w:pPr>
      <w:r>
        <w:br w:type="page"/>
      </w:r>
      <w:r w:rsidRPr="001E277B">
        <w:rPr>
          <w:b/>
          <w:sz w:val="28"/>
          <w:szCs w:val="28"/>
        </w:rPr>
        <w:lastRenderedPageBreak/>
        <w:t>Biographical sketch: ALBERT JAAP KETTNER</w:t>
      </w:r>
    </w:p>
    <w:tbl>
      <w:tblPr>
        <w:tblW w:w="0" w:type="auto"/>
        <w:tblLook w:val="00A0" w:firstRow="1" w:lastRow="0" w:firstColumn="1" w:lastColumn="0" w:noHBand="0" w:noVBand="0"/>
      </w:tblPr>
      <w:tblGrid>
        <w:gridCol w:w="4608"/>
        <w:gridCol w:w="4248"/>
      </w:tblGrid>
      <w:tr w:rsidR="00C210E4" w:rsidRPr="001E277B" w14:paraId="04DF017E" w14:textId="77777777" w:rsidTr="00F703EF">
        <w:tc>
          <w:tcPr>
            <w:tcW w:w="4608" w:type="dxa"/>
            <w:shd w:val="clear" w:color="auto" w:fill="auto"/>
          </w:tcPr>
          <w:p w14:paraId="149B9FDE" w14:textId="77777777" w:rsidR="00C210E4" w:rsidRPr="001E277B" w:rsidRDefault="00C210E4" w:rsidP="00F703EF">
            <w:pPr>
              <w:spacing w:before="60"/>
            </w:pPr>
            <w:r w:rsidRPr="001E277B">
              <w:t>Institute of Arctic and Alpine Research</w:t>
            </w:r>
          </w:p>
        </w:tc>
        <w:tc>
          <w:tcPr>
            <w:tcW w:w="4248" w:type="dxa"/>
            <w:shd w:val="clear" w:color="auto" w:fill="auto"/>
          </w:tcPr>
          <w:p w14:paraId="3150D3ED" w14:textId="77777777" w:rsidR="00C210E4" w:rsidRPr="001E277B" w:rsidRDefault="00C210E4" w:rsidP="00F703EF">
            <w:pPr>
              <w:spacing w:before="60"/>
            </w:pPr>
            <w:r w:rsidRPr="00F703EF">
              <w:rPr>
                <w:i/>
              </w:rPr>
              <w:t>Phone</w:t>
            </w:r>
            <w:r w:rsidRPr="001E277B">
              <w:t>: 303-735-5486</w:t>
            </w:r>
          </w:p>
        </w:tc>
      </w:tr>
      <w:tr w:rsidR="00C210E4" w:rsidRPr="001E277B" w14:paraId="647D6B09" w14:textId="77777777" w:rsidTr="00F703EF">
        <w:tc>
          <w:tcPr>
            <w:tcW w:w="4608" w:type="dxa"/>
            <w:shd w:val="clear" w:color="auto" w:fill="auto"/>
          </w:tcPr>
          <w:p w14:paraId="7A4902CE" w14:textId="77777777" w:rsidR="00C210E4" w:rsidRPr="001E277B" w:rsidRDefault="00C210E4" w:rsidP="00F703EF">
            <w:pPr>
              <w:spacing w:before="60"/>
            </w:pPr>
            <w:r w:rsidRPr="001E277B">
              <w:t xml:space="preserve">Campus Box 450 or </w:t>
            </w:r>
            <w:r>
              <w:t>4001 Discovery drive</w:t>
            </w:r>
          </w:p>
        </w:tc>
        <w:tc>
          <w:tcPr>
            <w:tcW w:w="4248" w:type="dxa"/>
            <w:shd w:val="clear" w:color="auto" w:fill="auto"/>
          </w:tcPr>
          <w:p w14:paraId="5DFD9657" w14:textId="77777777" w:rsidR="00C210E4" w:rsidRPr="001E277B" w:rsidRDefault="00C210E4" w:rsidP="00F703EF">
            <w:pPr>
              <w:spacing w:before="60"/>
            </w:pPr>
            <w:r w:rsidRPr="00F703EF">
              <w:rPr>
                <w:i/>
              </w:rPr>
              <w:t>Fax</w:t>
            </w:r>
            <w:r w:rsidRPr="001E277B">
              <w:t>: 303-492-6388</w:t>
            </w:r>
          </w:p>
        </w:tc>
      </w:tr>
      <w:tr w:rsidR="00C210E4" w:rsidRPr="001E277B" w14:paraId="0FDF4CC9" w14:textId="77777777" w:rsidTr="00F703EF">
        <w:tc>
          <w:tcPr>
            <w:tcW w:w="4608" w:type="dxa"/>
            <w:shd w:val="clear" w:color="auto" w:fill="auto"/>
          </w:tcPr>
          <w:p w14:paraId="3A801388" w14:textId="77777777" w:rsidR="00C210E4" w:rsidRPr="001E277B" w:rsidRDefault="00C210E4" w:rsidP="00F703EF">
            <w:pPr>
              <w:spacing w:before="60"/>
            </w:pPr>
            <w:r w:rsidRPr="001E277B">
              <w:t>University of Colorado, Boulder CO, 80309</w:t>
            </w:r>
          </w:p>
        </w:tc>
        <w:tc>
          <w:tcPr>
            <w:tcW w:w="4248" w:type="dxa"/>
            <w:shd w:val="clear" w:color="auto" w:fill="auto"/>
          </w:tcPr>
          <w:p w14:paraId="5E7A2B63" w14:textId="77777777" w:rsidR="00C210E4" w:rsidRPr="001E277B" w:rsidRDefault="00C210E4" w:rsidP="00F703EF">
            <w:pPr>
              <w:spacing w:before="60"/>
            </w:pPr>
            <w:r w:rsidRPr="00F703EF">
              <w:rPr>
                <w:i/>
              </w:rPr>
              <w:t>Email</w:t>
            </w:r>
            <w:r w:rsidRPr="001E277B">
              <w:t xml:space="preserve">: </w:t>
            </w:r>
            <w:hyperlink r:id="rId28" w:history="1">
              <w:r w:rsidRPr="001E277B">
                <w:rPr>
                  <w:rStyle w:val="Hyperlink"/>
                </w:rPr>
                <w:t>Kettner@Colorado.edu</w:t>
              </w:r>
            </w:hyperlink>
          </w:p>
        </w:tc>
      </w:tr>
    </w:tbl>
    <w:p w14:paraId="04916A01" w14:textId="77777777" w:rsidR="00C210E4" w:rsidRPr="001E277B" w:rsidRDefault="00C210E4" w:rsidP="00C210E4">
      <w:pPr>
        <w:spacing w:before="120"/>
        <w:rPr>
          <w:b/>
          <w:sz w:val="26"/>
          <w:szCs w:val="26"/>
        </w:rPr>
      </w:pPr>
      <w:r w:rsidRPr="001E277B">
        <w:rPr>
          <w:b/>
          <w:sz w:val="26"/>
          <w:szCs w:val="26"/>
        </w:rPr>
        <w:t>Professional Preparation</w:t>
      </w:r>
    </w:p>
    <w:p w14:paraId="599C5791" w14:textId="77777777" w:rsidR="00C210E4" w:rsidRPr="001E277B" w:rsidRDefault="00C210E4" w:rsidP="00C210E4">
      <w:pPr>
        <w:tabs>
          <w:tab w:val="left" w:pos="720"/>
          <w:tab w:val="left" w:pos="5490"/>
        </w:tabs>
        <w:spacing w:before="60"/>
      </w:pPr>
      <w:r>
        <w:t>B.Sc.</w:t>
      </w:r>
      <w:r>
        <w:tab/>
      </w:r>
      <w:r w:rsidRPr="001E277B">
        <w:t>Agricultural Univ., Wageningen, Netherlands</w:t>
      </w:r>
      <w:r>
        <w:tab/>
      </w:r>
      <w:r w:rsidRPr="001E277B">
        <w:t>Forestry</w:t>
      </w:r>
      <w:r w:rsidRPr="001E277B">
        <w:tab/>
      </w:r>
      <w:r w:rsidRPr="001E277B">
        <w:tab/>
      </w:r>
      <w:r>
        <w:tab/>
      </w:r>
      <w:r w:rsidRPr="001E277B">
        <w:t>1993</w:t>
      </w:r>
    </w:p>
    <w:p w14:paraId="5DD84026" w14:textId="77777777" w:rsidR="00C210E4" w:rsidRPr="001E277B" w:rsidRDefault="00C210E4" w:rsidP="00C210E4">
      <w:pPr>
        <w:tabs>
          <w:tab w:val="left" w:pos="720"/>
          <w:tab w:val="left" w:pos="5490"/>
        </w:tabs>
        <w:spacing w:before="60"/>
      </w:pPr>
      <w:r>
        <w:t>M.Sc.</w:t>
      </w:r>
      <w:r>
        <w:tab/>
      </w:r>
      <w:r w:rsidRPr="001E277B">
        <w:t>Agricultural Univ., Wageningen, Netherlands</w:t>
      </w:r>
      <w:r w:rsidRPr="001E277B">
        <w:tab/>
        <w:t>Forestry &amp; GIS</w:t>
      </w:r>
      <w:r w:rsidRPr="001E277B">
        <w:tab/>
      </w:r>
      <w:r w:rsidRPr="001E277B">
        <w:tab/>
        <w:t>1997</w:t>
      </w:r>
    </w:p>
    <w:p w14:paraId="4C21CFEA" w14:textId="77777777" w:rsidR="00C210E4" w:rsidRPr="001E277B" w:rsidRDefault="00C210E4" w:rsidP="00C210E4">
      <w:pPr>
        <w:tabs>
          <w:tab w:val="left" w:pos="720"/>
          <w:tab w:val="left" w:pos="5490"/>
        </w:tabs>
        <w:spacing w:before="60"/>
      </w:pPr>
      <w:r>
        <w:t>Ph.D.</w:t>
      </w:r>
      <w:r>
        <w:tab/>
      </w:r>
      <w:r w:rsidRPr="001E277B">
        <w:t>Technical University, Delft, Netherland</w:t>
      </w:r>
      <w:r w:rsidRPr="001E277B">
        <w:tab/>
        <w:t>Geography</w:t>
      </w:r>
      <w:r w:rsidRPr="001E277B">
        <w:tab/>
      </w:r>
      <w:r w:rsidRPr="001E277B">
        <w:tab/>
        <w:t>2007</w:t>
      </w:r>
    </w:p>
    <w:p w14:paraId="4832233E" w14:textId="77777777" w:rsidR="00C210E4" w:rsidRPr="001E277B" w:rsidRDefault="00C210E4" w:rsidP="00C210E4">
      <w:pPr>
        <w:spacing w:before="120"/>
        <w:rPr>
          <w:b/>
          <w:sz w:val="26"/>
          <w:szCs w:val="26"/>
        </w:rPr>
      </w:pPr>
      <w:r w:rsidRPr="001E277B">
        <w:rPr>
          <w:b/>
          <w:sz w:val="26"/>
          <w:szCs w:val="26"/>
        </w:rPr>
        <w:t>Appointments</w:t>
      </w:r>
    </w:p>
    <w:tbl>
      <w:tblPr>
        <w:tblW w:w="9126" w:type="dxa"/>
        <w:tblLook w:val="00A0" w:firstRow="1" w:lastRow="0" w:firstColumn="1" w:lastColumn="0" w:noHBand="0" w:noVBand="0"/>
      </w:tblPr>
      <w:tblGrid>
        <w:gridCol w:w="1458"/>
        <w:gridCol w:w="4680"/>
        <w:gridCol w:w="2988"/>
      </w:tblGrid>
      <w:tr w:rsidR="00C210E4" w:rsidRPr="001E277B" w14:paraId="6854E603" w14:textId="77777777" w:rsidTr="00F703EF">
        <w:tc>
          <w:tcPr>
            <w:tcW w:w="1458" w:type="dxa"/>
            <w:shd w:val="clear" w:color="auto" w:fill="auto"/>
          </w:tcPr>
          <w:p w14:paraId="467ED631" w14:textId="77777777" w:rsidR="00C210E4" w:rsidRPr="001E277B" w:rsidRDefault="00C210E4" w:rsidP="00F703EF">
            <w:pPr>
              <w:spacing w:before="60"/>
            </w:pPr>
            <w:r w:rsidRPr="001E277B">
              <w:t>2011 –</w:t>
            </w:r>
          </w:p>
          <w:p w14:paraId="0AEBF962" w14:textId="77777777" w:rsidR="00C210E4" w:rsidRDefault="00C210E4" w:rsidP="00F703EF">
            <w:pPr>
              <w:spacing w:before="60"/>
            </w:pPr>
            <w:r>
              <w:t xml:space="preserve">2018 </w:t>
            </w:r>
            <w:r w:rsidRPr="001E277B">
              <w:t>–</w:t>
            </w:r>
          </w:p>
          <w:p w14:paraId="19CAE771" w14:textId="77777777" w:rsidR="00C210E4" w:rsidRDefault="00C210E4" w:rsidP="00F703EF">
            <w:pPr>
              <w:spacing w:before="60"/>
            </w:pPr>
            <w:r>
              <w:t xml:space="preserve">2018 </w:t>
            </w:r>
            <w:r w:rsidRPr="001E277B">
              <w:t>–</w:t>
            </w:r>
          </w:p>
          <w:p w14:paraId="181D8E6E" w14:textId="77777777" w:rsidR="00C210E4" w:rsidRDefault="00C210E4" w:rsidP="00F703EF">
            <w:pPr>
              <w:spacing w:before="60"/>
            </w:pPr>
            <w:r w:rsidRPr="001E277B">
              <w:t>20</w:t>
            </w:r>
            <w:r>
              <w:t>10</w:t>
            </w:r>
            <w:r w:rsidRPr="001E277B">
              <w:t xml:space="preserve"> – </w:t>
            </w:r>
            <w:r>
              <w:t>2018</w:t>
            </w:r>
          </w:p>
          <w:p w14:paraId="40EDC42A" w14:textId="77777777" w:rsidR="00C210E4" w:rsidRPr="001E277B" w:rsidRDefault="00C210E4" w:rsidP="00F703EF">
            <w:pPr>
              <w:spacing w:before="60"/>
            </w:pPr>
            <w:r w:rsidRPr="001E277B">
              <w:t>2014 – 2016</w:t>
            </w:r>
          </w:p>
        </w:tc>
        <w:tc>
          <w:tcPr>
            <w:tcW w:w="4680" w:type="dxa"/>
            <w:shd w:val="clear" w:color="auto" w:fill="auto"/>
          </w:tcPr>
          <w:p w14:paraId="7C8B4D8E" w14:textId="77777777" w:rsidR="00C210E4" w:rsidRPr="001E277B" w:rsidRDefault="00C210E4" w:rsidP="00F703EF">
            <w:pPr>
              <w:spacing w:before="60"/>
            </w:pPr>
            <w:r w:rsidRPr="001E277B">
              <w:t>INSTAAR, Univ. of Colorado</w:t>
            </w:r>
          </w:p>
          <w:p w14:paraId="072B39AD" w14:textId="77777777" w:rsidR="00C210E4" w:rsidRDefault="00C210E4" w:rsidP="00F703EF">
            <w:pPr>
              <w:spacing w:before="60"/>
            </w:pPr>
            <w:r>
              <w:t>INSTAAR, Univ. of Colorado</w:t>
            </w:r>
          </w:p>
          <w:p w14:paraId="20504358" w14:textId="77777777" w:rsidR="00C210E4" w:rsidRDefault="00C210E4" w:rsidP="00F703EF">
            <w:pPr>
              <w:spacing w:before="60"/>
            </w:pPr>
            <w:r w:rsidRPr="001E277B">
              <w:t>Dartmouth Flood Observatory</w:t>
            </w:r>
          </w:p>
          <w:p w14:paraId="423441DD" w14:textId="77777777" w:rsidR="00C210E4" w:rsidRPr="001E277B" w:rsidRDefault="00C210E4" w:rsidP="00F703EF">
            <w:pPr>
              <w:spacing w:before="60"/>
            </w:pPr>
            <w:r w:rsidRPr="001E277B">
              <w:t>Dartmouth Flood Observatory</w:t>
            </w:r>
          </w:p>
          <w:p w14:paraId="69CF8C48" w14:textId="77777777" w:rsidR="00C210E4" w:rsidRPr="001E277B" w:rsidRDefault="00C210E4" w:rsidP="00F703EF">
            <w:pPr>
              <w:spacing w:before="60"/>
            </w:pPr>
            <w:r w:rsidRPr="001E277B">
              <w:t>INSTAAR, Univ. of Colorado</w:t>
            </w:r>
          </w:p>
        </w:tc>
        <w:tc>
          <w:tcPr>
            <w:tcW w:w="2988" w:type="dxa"/>
            <w:shd w:val="clear" w:color="auto" w:fill="auto"/>
          </w:tcPr>
          <w:p w14:paraId="5A458D8E" w14:textId="77777777" w:rsidR="00C210E4" w:rsidRDefault="00C210E4" w:rsidP="00F703EF">
            <w:pPr>
              <w:spacing w:before="60"/>
            </w:pPr>
            <w:r>
              <w:t>Research Scientist</w:t>
            </w:r>
          </w:p>
          <w:p w14:paraId="395473E7" w14:textId="77777777" w:rsidR="00C210E4" w:rsidRDefault="00C210E4" w:rsidP="00F703EF">
            <w:pPr>
              <w:spacing w:before="60"/>
            </w:pPr>
            <w:r>
              <w:t>Associate Director</w:t>
            </w:r>
          </w:p>
          <w:p w14:paraId="77EF2D4C" w14:textId="77777777" w:rsidR="00C210E4" w:rsidRDefault="00C210E4" w:rsidP="00F703EF">
            <w:pPr>
              <w:spacing w:before="60"/>
            </w:pPr>
            <w:r>
              <w:t>Director</w:t>
            </w:r>
          </w:p>
          <w:p w14:paraId="2DA9A848" w14:textId="77777777" w:rsidR="00C210E4" w:rsidRPr="001E277B" w:rsidRDefault="00C210E4" w:rsidP="00F703EF">
            <w:pPr>
              <w:spacing w:before="60"/>
            </w:pPr>
            <w:r w:rsidRPr="001E277B">
              <w:t>Co-Director</w:t>
            </w:r>
          </w:p>
          <w:p w14:paraId="60A9ACBE" w14:textId="77777777" w:rsidR="00C210E4" w:rsidRPr="001E277B" w:rsidRDefault="00C210E4" w:rsidP="00F703EF">
            <w:pPr>
              <w:spacing w:before="60"/>
            </w:pPr>
            <w:r w:rsidRPr="001E277B">
              <w:t>Acting Associate Director</w:t>
            </w:r>
          </w:p>
        </w:tc>
      </w:tr>
      <w:tr w:rsidR="00C210E4" w:rsidRPr="001E277B" w14:paraId="6F101124" w14:textId="77777777" w:rsidTr="00F703EF">
        <w:tc>
          <w:tcPr>
            <w:tcW w:w="1458" w:type="dxa"/>
            <w:shd w:val="clear" w:color="auto" w:fill="auto"/>
          </w:tcPr>
          <w:p w14:paraId="1C08FDFF" w14:textId="77777777" w:rsidR="00C210E4" w:rsidRPr="001E277B" w:rsidRDefault="00C210E4" w:rsidP="00F703EF">
            <w:pPr>
              <w:spacing w:before="60"/>
            </w:pPr>
            <w:r w:rsidRPr="001E277B">
              <w:t>2002 – 2005</w:t>
            </w:r>
          </w:p>
        </w:tc>
        <w:tc>
          <w:tcPr>
            <w:tcW w:w="4680" w:type="dxa"/>
            <w:shd w:val="clear" w:color="auto" w:fill="auto"/>
          </w:tcPr>
          <w:p w14:paraId="2004F19C" w14:textId="77777777" w:rsidR="00C210E4" w:rsidRPr="001E277B" w:rsidRDefault="00C210E4" w:rsidP="00F703EF">
            <w:pPr>
              <w:spacing w:before="60"/>
            </w:pPr>
            <w:r w:rsidRPr="001E277B">
              <w:t>INSTAAR, Univ. of Colorado</w:t>
            </w:r>
          </w:p>
        </w:tc>
        <w:tc>
          <w:tcPr>
            <w:tcW w:w="2988" w:type="dxa"/>
            <w:shd w:val="clear" w:color="auto" w:fill="auto"/>
          </w:tcPr>
          <w:p w14:paraId="78B5BC91" w14:textId="77777777" w:rsidR="00C210E4" w:rsidRPr="001E277B" w:rsidRDefault="00C210E4" w:rsidP="00F703EF">
            <w:pPr>
              <w:spacing w:before="60"/>
            </w:pPr>
            <w:r w:rsidRPr="001E277B">
              <w:t>Research Assistant</w:t>
            </w:r>
          </w:p>
        </w:tc>
      </w:tr>
      <w:tr w:rsidR="00C210E4" w:rsidRPr="001E277B" w14:paraId="1E281ED6" w14:textId="77777777" w:rsidTr="00F703EF">
        <w:tc>
          <w:tcPr>
            <w:tcW w:w="1458" w:type="dxa"/>
            <w:shd w:val="clear" w:color="auto" w:fill="auto"/>
          </w:tcPr>
          <w:p w14:paraId="566E85B1" w14:textId="77777777" w:rsidR="00C210E4" w:rsidRPr="001E277B" w:rsidRDefault="00C210E4" w:rsidP="00F703EF">
            <w:pPr>
              <w:spacing w:before="60"/>
            </w:pPr>
            <w:r w:rsidRPr="001E277B">
              <w:t>1999 – 2002</w:t>
            </w:r>
          </w:p>
        </w:tc>
        <w:tc>
          <w:tcPr>
            <w:tcW w:w="4680" w:type="dxa"/>
            <w:shd w:val="clear" w:color="auto" w:fill="auto"/>
          </w:tcPr>
          <w:p w14:paraId="690BBBA1" w14:textId="77777777" w:rsidR="00C210E4" w:rsidRPr="001E277B" w:rsidRDefault="00C210E4" w:rsidP="00F703EF">
            <w:pPr>
              <w:spacing w:before="60"/>
            </w:pPr>
            <w:r w:rsidRPr="001E277B">
              <w:t>Ministry of Transport, Public Works and Water Management (RWS), The Netherlands</w:t>
            </w:r>
          </w:p>
        </w:tc>
        <w:tc>
          <w:tcPr>
            <w:tcW w:w="2988" w:type="dxa"/>
            <w:shd w:val="clear" w:color="auto" w:fill="auto"/>
          </w:tcPr>
          <w:p w14:paraId="0229F1A6" w14:textId="77777777" w:rsidR="00C210E4" w:rsidRPr="001E277B" w:rsidRDefault="00C210E4" w:rsidP="00F703EF">
            <w:pPr>
              <w:spacing w:before="60"/>
            </w:pPr>
            <w:r w:rsidRPr="001E277B">
              <w:t>Head GIS cluster</w:t>
            </w:r>
          </w:p>
        </w:tc>
      </w:tr>
      <w:tr w:rsidR="00C210E4" w:rsidRPr="001E277B" w14:paraId="3362A6D2" w14:textId="77777777" w:rsidTr="00F703EF">
        <w:tc>
          <w:tcPr>
            <w:tcW w:w="1458" w:type="dxa"/>
            <w:shd w:val="clear" w:color="auto" w:fill="auto"/>
          </w:tcPr>
          <w:p w14:paraId="0433ADB2" w14:textId="77777777" w:rsidR="00C210E4" w:rsidRPr="001E277B" w:rsidRDefault="00C210E4" w:rsidP="00F703EF">
            <w:pPr>
              <w:spacing w:before="60"/>
            </w:pPr>
            <w:r w:rsidRPr="001E277B">
              <w:t>1998 – 1999</w:t>
            </w:r>
          </w:p>
        </w:tc>
        <w:tc>
          <w:tcPr>
            <w:tcW w:w="4680" w:type="dxa"/>
            <w:shd w:val="clear" w:color="auto" w:fill="auto"/>
          </w:tcPr>
          <w:p w14:paraId="4D9B47C0" w14:textId="77777777" w:rsidR="00C210E4" w:rsidRPr="001E277B" w:rsidRDefault="00C210E4" w:rsidP="00F703EF">
            <w:pPr>
              <w:spacing w:before="60"/>
            </w:pPr>
            <w:r w:rsidRPr="001E277B">
              <w:t>RWS, The Netherlands</w:t>
            </w:r>
          </w:p>
        </w:tc>
        <w:tc>
          <w:tcPr>
            <w:tcW w:w="2988" w:type="dxa"/>
            <w:shd w:val="clear" w:color="auto" w:fill="auto"/>
          </w:tcPr>
          <w:p w14:paraId="591C7288" w14:textId="77777777" w:rsidR="00C210E4" w:rsidRPr="001E277B" w:rsidRDefault="00C210E4" w:rsidP="00F703EF">
            <w:pPr>
              <w:spacing w:before="60"/>
            </w:pPr>
            <w:r w:rsidRPr="001E277B">
              <w:t>Deputy Manager GIS</w:t>
            </w:r>
          </w:p>
        </w:tc>
      </w:tr>
    </w:tbl>
    <w:p w14:paraId="6AA690D7" w14:textId="77777777" w:rsidR="00C210E4" w:rsidRPr="001E277B" w:rsidRDefault="00C210E4" w:rsidP="00C210E4">
      <w:pPr>
        <w:spacing w:before="120"/>
        <w:rPr>
          <w:b/>
          <w:sz w:val="26"/>
          <w:szCs w:val="26"/>
        </w:rPr>
      </w:pPr>
      <w:r w:rsidRPr="001E277B">
        <w:rPr>
          <w:b/>
          <w:sz w:val="26"/>
          <w:szCs w:val="26"/>
        </w:rPr>
        <w:t>Relevant Publications</w:t>
      </w:r>
    </w:p>
    <w:p w14:paraId="130F7E0C" w14:textId="77777777" w:rsidR="00C210E4" w:rsidRDefault="00C210E4" w:rsidP="00C210E4">
      <w:pPr>
        <w:ind w:left="360" w:hanging="360"/>
      </w:pPr>
      <w:r w:rsidRPr="00955304">
        <w:t xml:space="preserve">Brakenridge, G. R. Syvitski, J.P.M., Niebuhr, E., Overeem, I., Higgins, S.A., Kettner, A.J., Prades, L., 2017. Design with nature: Causation and avoidance of catastrophic flooding, Myanmar. Earth-Science Reviews, </w:t>
      </w:r>
      <w:r w:rsidRPr="006958BC">
        <w:rPr>
          <w:b/>
        </w:rPr>
        <w:t>165</w:t>
      </w:r>
      <w:r w:rsidRPr="00955304">
        <w:t>, 81-109.</w:t>
      </w:r>
    </w:p>
    <w:p w14:paraId="54634216" w14:textId="77777777" w:rsidR="00C210E4" w:rsidRDefault="00C210E4" w:rsidP="00C210E4">
      <w:pPr>
        <w:ind w:left="360" w:hanging="360"/>
        <w:rPr>
          <w:i/>
        </w:rPr>
      </w:pPr>
      <w:r w:rsidRPr="009F5949">
        <w:t>Chen, Y., Syvitski, J.P.M., Gao, S., Overeem, I., and Kettner, A.J., 2012. Socio-economic</w:t>
      </w:r>
      <w:r>
        <w:t xml:space="preserve"> Impacts on Flooding: a 4ky</w:t>
      </w:r>
      <w:r w:rsidRPr="009F5949">
        <w:t xml:space="preserve">r History of the Yellow River, China. </w:t>
      </w:r>
      <w:r w:rsidRPr="009F5949">
        <w:rPr>
          <w:i/>
        </w:rPr>
        <w:t>AMBIO</w:t>
      </w:r>
    </w:p>
    <w:p w14:paraId="7EEB3AE0" w14:textId="77777777" w:rsidR="00C210E4" w:rsidRDefault="00C210E4" w:rsidP="00C210E4">
      <w:pPr>
        <w:ind w:left="360" w:hanging="360"/>
      </w:pPr>
      <w:r w:rsidRPr="00955304">
        <w:t xml:space="preserve">Escobar C., R., Restrepo, J.D., Brakenridge, G.R., and Kettner, A.J., 2016. Satellite-based Estimation of Water Discharge and Runoff in the Magdalena River, Northern Andes of Colombia. In </w:t>
      </w:r>
      <w:r w:rsidRPr="006958BC">
        <w:rPr>
          <w:i/>
        </w:rPr>
        <w:t>Remote Sensing of Hydrological Extremes</w:t>
      </w:r>
      <w:r w:rsidRPr="00955304">
        <w:t xml:space="preserve">, pp. 3-19. </w:t>
      </w:r>
    </w:p>
    <w:p w14:paraId="213EB15E" w14:textId="77777777" w:rsidR="00C210E4" w:rsidRDefault="00C210E4" w:rsidP="00C210E4">
      <w:pPr>
        <w:ind w:left="360" w:hanging="360"/>
      </w:pPr>
      <w:r w:rsidRPr="007C70C1">
        <w:t xml:space="preserve">Kettner, A.J. Restrepo, J.D., and Syvitski, J.P.M., 2010. A Spatial Simulation Experiment to Replicate Fluvial Sediment Fluxes within the Magdalena River, Colombia. </w:t>
      </w:r>
      <w:r w:rsidRPr="009F5949">
        <w:rPr>
          <w:i/>
        </w:rPr>
        <w:t>The</w:t>
      </w:r>
      <w:r w:rsidRPr="007C70C1">
        <w:t xml:space="preserve"> </w:t>
      </w:r>
      <w:r w:rsidRPr="009F5949">
        <w:rPr>
          <w:i/>
        </w:rPr>
        <w:t>Journal of Geology</w:t>
      </w:r>
      <w:r w:rsidRPr="007C70C1">
        <w:t xml:space="preserve">, </w:t>
      </w:r>
      <w:r w:rsidRPr="006958BC">
        <w:rPr>
          <w:b/>
        </w:rPr>
        <w:t>118</w:t>
      </w:r>
      <w:r w:rsidRPr="007C70C1">
        <w:t>, 363-379, doi:10.1086/652659.</w:t>
      </w:r>
    </w:p>
    <w:p w14:paraId="7D271EB7" w14:textId="77777777" w:rsidR="00C210E4" w:rsidRPr="00984978" w:rsidRDefault="00C210E4" w:rsidP="00C210E4">
      <w:pPr>
        <w:ind w:left="360" w:hanging="360"/>
      </w:pPr>
      <w:r w:rsidRPr="00984978">
        <w:t xml:space="preserve">Kettner, A.J., Gomez, B., and Syvitski, J.P.M., 2007. Modeling suspended sediment discharge from the Waipaoa River system, New Zealand: the last 3000 years. </w:t>
      </w:r>
      <w:r w:rsidRPr="002611BA">
        <w:rPr>
          <w:i/>
        </w:rPr>
        <w:t>Water Resources Research</w:t>
      </w:r>
      <w:r>
        <w:rPr>
          <w:i/>
        </w:rPr>
        <w:t>,</w:t>
      </w:r>
      <w:r w:rsidRPr="00984978">
        <w:t xml:space="preserve"> </w:t>
      </w:r>
      <w:r>
        <w:t>v.</w:t>
      </w:r>
      <w:r w:rsidRPr="00984978">
        <w:t xml:space="preserve"> </w:t>
      </w:r>
      <w:r w:rsidRPr="006958BC">
        <w:rPr>
          <w:b/>
        </w:rPr>
        <w:t>43</w:t>
      </w:r>
      <w:r w:rsidRPr="00984978">
        <w:t>, W07411 dio:10.1029/2006WR005570</w:t>
      </w:r>
      <w:r>
        <w:t>.</w:t>
      </w:r>
    </w:p>
    <w:p w14:paraId="60D23BD4" w14:textId="77777777" w:rsidR="00C210E4" w:rsidRDefault="00C210E4" w:rsidP="00C210E4">
      <w:pPr>
        <w:ind w:left="360" w:hanging="360"/>
      </w:pPr>
      <w:r w:rsidRPr="00984978">
        <w:t>Syvitski, J.P.M., V</w:t>
      </w:r>
      <w:r w:rsidRPr="00984978">
        <w:rPr>
          <w:rFonts w:ascii="Minion Pro Bold Cond Ital" w:hAnsi="Minion Pro Bold Cond Ital" w:cs="Minion Pro Bold Cond Ital"/>
        </w:rPr>
        <w:t></w:t>
      </w:r>
      <w:r w:rsidRPr="00984978">
        <w:t>r</w:t>
      </w:r>
      <w:r w:rsidRPr="00984978">
        <w:rPr>
          <w:rFonts w:ascii="Minion Pro Bold Cond Ital" w:hAnsi="Minion Pro Bold Cond Ital" w:cs="Minion Pro Bold Cond Ital"/>
        </w:rPr>
        <w:t></w:t>
      </w:r>
      <w:r w:rsidRPr="00984978">
        <w:t xml:space="preserve">smarty, C.J., Kettner, A.J., and Green, P.A., 2005. Impact of Humans on the Flux of Terrestrial Sediment to the Global Coastal Ocean. </w:t>
      </w:r>
      <w:r w:rsidRPr="002611BA">
        <w:rPr>
          <w:i/>
        </w:rPr>
        <w:t>Science</w:t>
      </w:r>
      <w:r w:rsidRPr="00984978">
        <w:t xml:space="preserve">, </w:t>
      </w:r>
      <w:r>
        <w:t>v.</w:t>
      </w:r>
      <w:r w:rsidRPr="006958BC">
        <w:rPr>
          <w:b/>
        </w:rPr>
        <w:t>308</w:t>
      </w:r>
      <w:r w:rsidRPr="00984978">
        <w:t>(5720), 376-380.</w:t>
      </w:r>
    </w:p>
    <w:p w14:paraId="7C4E1CD6" w14:textId="77777777" w:rsidR="00C210E4" w:rsidRDefault="00C210E4" w:rsidP="00C210E4">
      <w:pPr>
        <w:ind w:left="360" w:hanging="360"/>
      </w:pPr>
      <w:r w:rsidRPr="00FB5DE9">
        <w:t xml:space="preserve">Van Dijk., A.I.J.M., Brakenridge, G.R., Kettner, A.J., Beck, H.E., and de Groeve, T., 2016. River gauging at global scale using optical and passive microwave remote sensing. Water Resources Research, </w:t>
      </w:r>
      <w:r w:rsidRPr="00FB5DE9">
        <w:rPr>
          <w:b/>
        </w:rPr>
        <w:t>52</w:t>
      </w:r>
      <w:r w:rsidRPr="00FB5DE9">
        <w:t>, 6404-6418. DOI: 10.1002/2015WR018545</w:t>
      </w:r>
      <w:r w:rsidRPr="00C72CFE">
        <w:t>.</w:t>
      </w:r>
    </w:p>
    <w:p w14:paraId="5BB5425D" w14:textId="77777777" w:rsidR="00C210E4" w:rsidRPr="005761B0" w:rsidRDefault="00C210E4" w:rsidP="00C210E4">
      <w:pPr>
        <w:spacing w:after="120"/>
      </w:pPr>
      <w:r>
        <w:rPr>
          <w:b/>
        </w:rPr>
        <w:t>64</w:t>
      </w:r>
      <w:r w:rsidRPr="005B3EDA">
        <w:rPr>
          <w:b/>
        </w:rPr>
        <w:t xml:space="preserve"> peer-reviewed jo</w:t>
      </w:r>
      <w:r>
        <w:rPr>
          <w:b/>
        </w:rPr>
        <w:t>urnal publications; 3 reports; 2 book chapters; 171</w:t>
      </w:r>
      <w:r w:rsidRPr="005B3EDA">
        <w:rPr>
          <w:b/>
        </w:rPr>
        <w:t xml:space="preserve"> conference abstracts.</w:t>
      </w:r>
    </w:p>
    <w:p w14:paraId="53BFD71B" w14:textId="77777777" w:rsidR="00567067" w:rsidRDefault="00567067" w:rsidP="00A278EA">
      <w:pPr>
        <w:pStyle w:val="BodyRS12"/>
        <w:spacing w:before="0" w:after="0" w:line="276" w:lineRule="auto"/>
        <w:ind w:firstLine="0"/>
      </w:pPr>
    </w:p>
    <w:p w14:paraId="01AC012D" w14:textId="77777777" w:rsidR="00052EEE" w:rsidRPr="0053053D" w:rsidRDefault="00052EEE" w:rsidP="0053053D">
      <w:pPr>
        <w:pStyle w:val="Heading1"/>
      </w:pPr>
      <w:bookmarkStart w:id="363" w:name="_Toc513157926"/>
      <w:r w:rsidRPr="0053053D">
        <w:t>Personnel and Work Effort</w:t>
      </w:r>
      <w:bookmarkEnd w:id="363"/>
    </w:p>
    <w:p w14:paraId="3EB5D112" w14:textId="77777777" w:rsidR="00BC41E9" w:rsidRPr="00364E9B" w:rsidRDefault="00052EEE" w:rsidP="00BC41E9">
      <w:pPr>
        <w:pStyle w:val="BodyRS12"/>
      </w:pPr>
      <w:r w:rsidRPr="00364E9B">
        <w:t xml:space="preserve">The following table includes a summary of personnel and work effort. </w:t>
      </w:r>
    </w:p>
    <w:tbl>
      <w:tblPr>
        <w:tblpPr w:leftFromText="180" w:rightFromText="180" w:vertAnchor="text" w:horzAnchor="margin" w:tblpXSpec="center" w:tblpY="221"/>
        <w:tblW w:w="417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6" w:type="dxa"/>
          <w:left w:w="36" w:type="dxa"/>
          <w:bottom w:w="22" w:type="dxa"/>
          <w:right w:w="36" w:type="dxa"/>
        </w:tblCellMar>
        <w:tblLook w:val="0000" w:firstRow="0" w:lastRow="0" w:firstColumn="0" w:lastColumn="0" w:noHBand="0" w:noVBand="0"/>
      </w:tblPr>
      <w:tblGrid>
        <w:gridCol w:w="2177"/>
        <w:gridCol w:w="2449"/>
        <w:gridCol w:w="1635"/>
        <w:gridCol w:w="1605"/>
      </w:tblGrid>
      <w:tr w:rsidR="00052EEE" w14:paraId="067967CA" w14:textId="77777777" w:rsidTr="00157F54">
        <w:trPr>
          <w:cantSplit/>
        </w:trPr>
        <w:tc>
          <w:tcPr>
            <w:tcW w:w="1384" w:type="pct"/>
            <w:vMerge w:val="restart"/>
            <w:tcBorders>
              <w:top w:val="single" w:sz="4" w:space="0" w:color="00000A"/>
              <w:left w:val="single" w:sz="4" w:space="0" w:color="00000A"/>
              <w:bottom w:val="single" w:sz="4" w:space="0" w:color="00000A"/>
              <w:right w:val="single" w:sz="4" w:space="0" w:color="00000A"/>
            </w:tcBorders>
            <w:shd w:val="clear" w:color="auto" w:fill="F2F2F2"/>
            <w:tcMar>
              <w:left w:w="36" w:type="dxa"/>
            </w:tcMar>
            <w:vAlign w:val="bottom"/>
          </w:tcPr>
          <w:p w14:paraId="60228272" w14:textId="77777777" w:rsidR="00052EEE" w:rsidRDefault="00052EEE" w:rsidP="00906686">
            <w:pPr>
              <w:pStyle w:val="TableHeadingRS12"/>
            </w:pPr>
            <w:r>
              <w:t>Name</w:t>
            </w:r>
          </w:p>
        </w:tc>
        <w:tc>
          <w:tcPr>
            <w:tcW w:w="1557" w:type="pct"/>
            <w:vMerge w:val="restart"/>
            <w:tcBorders>
              <w:top w:val="single" w:sz="4" w:space="0" w:color="00000A"/>
              <w:left w:val="single" w:sz="4" w:space="0" w:color="00000A"/>
              <w:bottom w:val="single" w:sz="4" w:space="0" w:color="00000A"/>
              <w:right w:val="single" w:sz="4" w:space="0" w:color="00000A"/>
            </w:tcBorders>
            <w:shd w:val="clear" w:color="auto" w:fill="F2F2F2"/>
            <w:tcMar>
              <w:left w:w="36" w:type="dxa"/>
            </w:tcMar>
            <w:vAlign w:val="bottom"/>
          </w:tcPr>
          <w:p w14:paraId="26F33744" w14:textId="77777777" w:rsidR="00052EEE" w:rsidRDefault="00052EEE" w:rsidP="00906686">
            <w:pPr>
              <w:pStyle w:val="TableHeadingRS12"/>
            </w:pPr>
            <w:r>
              <w:t>Organization</w:t>
            </w:r>
          </w:p>
        </w:tc>
        <w:tc>
          <w:tcPr>
            <w:tcW w:w="1039" w:type="pct"/>
            <w:vMerge w:val="restart"/>
            <w:tcBorders>
              <w:top w:val="single" w:sz="4" w:space="0" w:color="00000A"/>
              <w:left w:val="single" w:sz="4" w:space="0" w:color="00000A"/>
              <w:bottom w:val="single" w:sz="4" w:space="0" w:color="00000A"/>
              <w:right w:val="single" w:sz="4" w:space="0" w:color="00000A"/>
            </w:tcBorders>
            <w:shd w:val="clear" w:color="auto" w:fill="F2F2F2"/>
            <w:tcMar>
              <w:left w:w="36" w:type="dxa"/>
            </w:tcMar>
            <w:vAlign w:val="bottom"/>
          </w:tcPr>
          <w:p w14:paraId="5B9BFC1A" w14:textId="77777777" w:rsidR="00052EEE" w:rsidRDefault="00052EEE" w:rsidP="00906686">
            <w:pPr>
              <w:pStyle w:val="TableHeadingRS12"/>
            </w:pPr>
            <w:r>
              <w:t>Role</w:t>
            </w:r>
          </w:p>
        </w:tc>
        <w:tc>
          <w:tcPr>
            <w:tcW w:w="1020" w:type="pct"/>
            <w:tcBorders>
              <w:top w:val="single" w:sz="4" w:space="0" w:color="00000A"/>
              <w:left w:val="single" w:sz="4" w:space="0" w:color="00000A"/>
              <w:bottom w:val="single" w:sz="4" w:space="0" w:color="00000A"/>
              <w:right w:val="single" w:sz="4" w:space="0" w:color="00000A"/>
            </w:tcBorders>
            <w:shd w:val="clear" w:color="auto" w:fill="F2F2F2"/>
            <w:tcMar>
              <w:left w:w="36" w:type="dxa"/>
            </w:tcMar>
            <w:vAlign w:val="bottom"/>
          </w:tcPr>
          <w:p w14:paraId="0A234777" w14:textId="77777777" w:rsidR="00052EEE" w:rsidRDefault="00052EEE" w:rsidP="00906686">
            <w:pPr>
              <w:pStyle w:val="TableHeadingRS12"/>
            </w:pPr>
            <w:r>
              <w:t xml:space="preserve">Work Commitment </w:t>
            </w:r>
          </w:p>
        </w:tc>
      </w:tr>
      <w:tr w:rsidR="00157F54" w14:paraId="0884B443" w14:textId="77777777" w:rsidTr="00157F54">
        <w:trPr>
          <w:cantSplit/>
        </w:trPr>
        <w:tc>
          <w:tcPr>
            <w:tcW w:w="1384" w:type="pct"/>
            <w:vMerge/>
            <w:tcBorders>
              <w:top w:val="single" w:sz="4" w:space="0" w:color="00000A"/>
              <w:left w:val="single" w:sz="4" w:space="0" w:color="00000A"/>
              <w:bottom w:val="single" w:sz="4" w:space="0" w:color="00000A"/>
              <w:right w:val="single" w:sz="4" w:space="0" w:color="00000A"/>
            </w:tcBorders>
            <w:shd w:val="clear" w:color="auto" w:fill="F2F2F2"/>
            <w:tcMar>
              <w:left w:w="36" w:type="dxa"/>
            </w:tcMar>
          </w:tcPr>
          <w:p w14:paraId="7A8F75C3" w14:textId="77777777" w:rsidR="00157F54" w:rsidRDefault="00157F54" w:rsidP="00906686"/>
        </w:tc>
        <w:tc>
          <w:tcPr>
            <w:tcW w:w="1557" w:type="pct"/>
            <w:vMerge/>
            <w:tcBorders>
              <w:top w:val="single" w:sz="4" w:space="0" w:color="00000A"/>
              <w:left w:val="single" w:sz="4" w:space="0" w:color="00000A"/>
              <w:bottom w:val="single" w:sz="4" w:space="0" w:color="00000A"/>
              <w:right w:val="single" w:sz="4" w:space="0" w:color="00000A"/>
            </w:tcBorders>
            <w:shd w:val="clear" w:color="auto" w:fill="F2F2F2"/>
            <w:tcMar>
              <w:left w:w="36" w:type="dxa"/>
            </w:tcMar>
          </w:tcPr>
          <w:p w14:paraId="6CA5C1AF" w14:textId="77777777" w:rsidR="00157F54" w:rsidRDefault="00157F54" w:rsidP="00906686"/>
        </w:tc>
        <w:tc>
          <w:tcPr>
            <w:tcW w:w="1039" w:type="pct"/>
            <w:vMerge/>
            <w:tcBorders>
              <w:top w:val="single" w:sz="4" w:space="0" w:color="00000A"/>
              <w:left w:val="single" w:sz="4" w:space="0" w:color="00000A"/>
              <w:bottom w:val="single" w:sz="4" w:space="0" w:color="00000A"/>
              <w:right w:val="single" w:sz="4" w:space="0" w:color="00000A"/>
            </w:tcBorders>
            <w:shd w:val="clear" w:color="auto" w:fill="F2F2F2"/>
            <w:tcMar>
              <w:left w:w="36" w:type="dxa"/>
            </w:tcMar>
          </w:tcPr>
          <w:p w14:paraId="2E043C8E" w14:textId="77777777" w:rsidR="00157F54" w:rsidRDefault="00157F54" w:rsidP="00906686"/>
        </w:tc>
        <w:tc>
          <w:tcPr>
            <w:tcW w:w="1020" w:type="pct"/>
            <w:tcBorders>
              <w:top w:val="single" w:sz="4" w:space="0" w:color="00000A"/>
              <w:left w:val="single" w:sz="4" w:space="0" w:color="00000A"/>
              <w:bottom w:val="single" w:sz="4" w:space="0" w:color="00000A"/>
              <w:right w:val="single" w:sz="4" w:space="0" w:color="00000A"/>
            </w:tcBorders>
            <w:shd w:val="clear" w:color="auto" w:fill="F2F2F2"/>
            <w:tcMar>
              <w:left w:w="36" w:type="dxa"/>
            </w:tcMar>
          </w:tcPr>
          <w:p w14:paraId="7393CF4D" w14:textId="77777777" w:rsidR="00157F54" w:rsidRDefault="00157F54" w:rsidP="00906686">
            <w:pPr>
              <w:pStyle w:val="TableHeadingRS12"/>
            </w:pPr>
            <w:r>
              <w:t>Year 1</w:t>
            </w:r>
          </w:p>
        </w:tc>
      </w:tr>
      <w:tr w:rsidR="00157F54" w14:paraId="153909CD" w14:textId="77777777" w:rsidTr="00157F54">
        <w:trPr>
          <w:cantSplit/>
        </w:trPr>
        <w:tc>
          <w:tcPr>
            <w:tcW w:w="1384" w:type="pct"/>
            <w:tcBorders>
              <w:top w:val="single" w:sz="4" w:space="0" w:color="00000A"/>
              <w:left w:val="single" w:sz="4" w:space="0" w:color="00000A"/>
              <w:bottom w:val="single" w:sz="4" w:space="0" w:color="00000A"/>
              <w:right w:val="single" w:sz="4" w:space="0" w:color="00000A"/>
            </w:tcBorders>
            <w:shd w:val="clear" w:color="auto" w:fill="auto"/>
            <w:tcMar>
              <w:left w:w="36" w:type="dxa"/>
            </w:tcMar>
          </w:tcPr>
          <w:p w14:paraId="66042868" w14:textId="77777777" w:rsidR="00157F54" w:rsidRDefault="00157F54" w:rsidP="00906686">
            <w:pPr>
              <w:pStyle w:val="TableTextRS12"/>
            </w:pPr>
            <w:r>
              <w:t>Guy Schumann</w:t>
            </w:r>
          </w:p>
        </w:tc>
        <w:tc>
          <w:tcPr>
            <w:tcW w:w="1557" w:type="pct"/>
            <w:tcBorders>
              <w:top w:val="single" w:sz="4" w:space="0" w:color="00000A"/>
              <w:left w:val="single" w:sz="4" w:space="0" w:color="00000A"/>
              <w:bottom w:val="single" w:sz="4" w:space="0" w:color="00000A"/>
              <w:right w:val="single" w:sz="4" w:space="0" w:color="00000A"/>
            </w:tcBorders>
            <w:shd w:val="clear" w:color="auto" w:fill="auto"/>
            <w:tcMar>
              <w:left w:w="36" w:type="dxa"/>
            </w:tcMar>
          </w:tcPr>
          <w:p w14:paraId="488F1537" w14:textId="77777777" w:rsidR="00157F54" w:rsidRDefault="00157F54" w:rsidP="00906686">
            <w:pPr>
              <w:pStyle w:val="TableTextRS12"/>
            </w:pPr>
            <w:r>
              <w:t>RSS</w:t>
            </w:r>
          </w:p>
        </w:tc>
        <w:tc>
          <w:tcPr>
            <w:tcW w:w="1039" w:type="pct"/>
            <w:tcBorders>
              <w:top w:val="single" w:sz="4" w:space="0" w:color="00000A"/>
              <w:left w:val="single" w:sz="4" w:space="0" w:color="00000A"/>
              <w:bottom w:val="single" w:sz="4" w:space="0" w:color="00000A"/>
              <w:right w:val="single" w:sz="4" w:space="0" w:color="00000A"/>
            </w:tcBorders>
            <w:shd w:val="clear" w:color="auto" w:fill="auto"/>
            <w:tcMar>
              <w:left w:w="36" w:type="dxa"/>
            </w:tcMar>
          </w:tcPr>
          <w:p w14:paraId="342DCD5A" w14:textId="77777777" w:rsidR="00157F54" w:rsidRDefault="00157F54" w:rsidP="00906686">
            <w:pPr>
              <w:pStyle w:val="TableTextRS12"/>
            </w:pPr>
            <w:r>
              <w:t>PI</w:t>
            </w:r>
          </w:p>
        </w:tc>
        <w:tc>
          <w:tcPr>
            <w:tcW w:w="1020" w:type="pct"/>
            <w:tcBorders>
              <w:top w:val="single" w:sz="4" w:space="0" w:color="00000A"/>
              <w:left w:val="single" w:sz="4" w:space="0" w:color="00000A"/>
              <w:bottom w:val="single" w:sz="4" w:space="0" w:color="00000A"/>
              <w:right w:val="single" w:sz="4" w:space="0" w:color="00000A"/>
            </w:tcBorders>
            <w:shd w:val="clear" w:color="auto" w:fill="auto"/>
            <w:tcMar>
              <w:left w:w="36" w:type="dxa"/>
            </w:tcMar>
          </w:tcPr>
          <w:p w14:paraId="5C2BBE86" w14:textId="77777777" w:rsidR="00157F54" w:rsidRDefault="00D45260" w:rsidP="00906686">
            <w:pPr>
              <w:pStyle w:val="TableTextRS12"/>
              <w:tabs>
                <w:tab w:val="decimal" w:pos="162"/>
              </w:tabs>
            </w:pPr>
            <w:r>
              <w:t>0.</w:t>
            </w:r>
            <w:r w:rsidR="005B22E7">
              <w:t>0</w:t>
            </w:r>
            <w:r w:rsidR="002E5527">
              <w:t>6</w:t>
            </w:r>
          </w:p>
        </w:tc>
      </w:tr>
      <w:tr w:rsidR="005B22E7" w14:paraId="1F803991" w14:textId="77777777" w:rsidTr="00157F54">
        <w:trPr>
          <w:cantSplit/>
        </w:trPr>
        <w:tc>
          <w:tcPr>
            <w:tcW w:w="1384" w:type="pct"/>
            <w:tcBorders>
              <w:top w:val="single" w:sz="4" w:space="0" w:color="00000A"/>
              <w:left w:val="single" w:sz="4" w:space="0" w:color="00000A"/>
              <w:bottom w:val="single" w:sz="4" w:space="0" w:color="00000A"/>
              <w:right w:val="single" w:sz="4" w:space="0" w:color="00000A"/>
            </w:tcBorders>
            <w:shd w:val="clear" w:color="auto" w:fill="auto"/>
            <w:tcMar>
              <w:left w:w="36" w:type="dxa"/>
            </w:tcMar>
          </w:tcPr>
          <w:p w14:paraId="4839BF42" w14:textId="77777777" w:rsidR="005B22E7" w:rsidRDefault="005B22E7" w:rsidP="00906686">
            <w:pPr>
              <w:pStyle w:val="TableTextRS12"/>
            </w:pPr>
            <w:r>
              <w:t>Albert J Kettner</w:t>
            </w:r>
          </w:p>
        </w:tc>
        <w:tc>
          <w:tcPr>
            <w:tcW w:w="1557" w:type="pct"/>
            <w:tcBorders>
              <w:top w:val="single" w:sz="4" w:space="0" w:color="00000A"/>
              <w:left w:val="single" w:sz="4" w:space="0" w:color="00000A"/>
              <w:bottom w:val="single" w:sz="4" w:space="0" w:color="00000A"/>
              <w:right w:val="single" w:sz="4" w:space="0" w:color="00000A"/>
            </w:tcBorders>
            <w:shd w:val="clear" w:color="auto" w:fill="auto"/>
            <w:tcMar>
              <w:left w:w="36" w:type="dxa"/>
            </w:tcMar>
          </w:tcPr>
          <w:p w14:paraId="6A6B333F" w14:textId="77777777" w:rsidR="005B22E7" w:rsidRDefault="005B22E7" w:rsidP="00906686">
            <w:pPr>
              <w:pStyle w:val="TableTextRS12"/>
            </w:pPr>
            <w:r>
              <w:t>DFO (CU)</w:t>
            </w:r>
          </w:p>
        </w:tc>
        <w:tc>
          <w:tcPr>
            <w:tcW w:w="1039" w:type="pct"/>
            <w:tcBorders>
              <w:top w:val="single" w:sz="4" w:space="0" w:color="00000A"/>
              <w:left w:val="single" w:sz="4" w:space="0" w:color="00000A"/>
              <w:bottom w:val="single" w:sz="4" w:space="0" w:color="00000A"/>
              <w:right w:val="single" w:sz="4" w:space="0" w:color="00000A"/>
            </w:tcBorders>
            <w:shd w:val="clear" w:color="auto" w:fill="auto"/>
            <w:tcMar>
              <w:left w:w="36" w:type="dxa"/>
            </w:tcMar>
          </w:tcPr>
          <w:p w14:paraId="2D99E3C9" w14:textId="77777777" w:rsidR="005B22E7" w:rsidRDefault="005B22E7" w:rsidP="00906686">
            <w:pPr>
              <w:pStyle w:val="TableTextRS12"/>
            </w:pPr>
            <w:r>
              <w:t>Co-I</w:t>
            </w:r>
          </w:p>
        </w:tc>
        <w:tc>
          <w:tcPr>
            <w:tcW w:w="1020" w:type="pct"/>
            <w:tcBorders>
              <w:top w:val="single" w:sz="4" w:space="0" w:color="00000A"/>
              <w:left w:val="single" w:sz="4" w:space="0" w:color="00000A"/>
              <w:bottom w:val="single" w:sz="4" w:space="0" w:color="00000A"/>
              <w:right w:val="single" w:sz="4" w:space="0" w:color="00000A"/>
            </w:tcBorders>
            <w:shd w:val="clear" w:color="auto" w:fill="auto"/>
            <w:tcMar>
              <w:left w:w="36" w:type="dxa"/>
            </w:tcMar>
          </w:tcPr>
          <w:p w14:paraId="03C45F14" w14:textId="77777777" w:rsidR="005B22E7" w:rsidRDefault="005B22E7" w:rsidP="00906686">
            <w:pPr>
              <w:pStyle w:val="TableTextRS12"/>
              <w:tabs>
                <w:tab w:val="decimal" w:pos="162"/>
              </w:tabs>
            </w:pPr>
            <w:r>
              <w:t>0.0</w:t>
            </w:r>
            <w:r w:rsidR="00251F2B">
              <w:t>5</w:t>
            </w:r>
          </w:p>
        </w:tc>
      </w:tr>
      <w:tr w:rsidR="005B22E7" w14:paraId="600B7213" w14:textId="77777777" w:rsidTr="00157F54">
        <w:trPr>
          <w:cantSplit/>
        </w:trPr>
        <w:tc>
          <w:tcPr>
            <w:tcW w:w="1384" w:type="pct"/>
            <w:tcBorders>
              <w:top w:val="single" w:sz="4" w:space="0" w:color="00000A"/>
              <w:left w:val="single" w:sz="4" w:space="0" w:color="00000A"/>
              <w:bottom w:val="single" w:sz="4" w:space="0" w:color="00000A"/>
              <w:right w:val="single" w:sz="4" w:space="0" w:color="00000A"/>
            </w:tcBorders>
            <w:shd w:val="clear" w:color="auto" w:fill="auto"/>
            <w:tcMar>
              <w:left w:w="36" w:type="dxa"/>
            </w:tcMar>
          </w:tcPr>
          <w:p w14:paraId="152D251A" w14:textId="77777777" w:rsidR="005B22E7" w:rsidRPr="0053053D" w:rsidRDefault="005B22E7" w:rsidP="00906686">
            <w:pPr>
              <w:pStyle w:val="TableTextRS12"/>
              <w:rPr>
                <w:highlight w:val="yellow"/>
              </w:rPr>
            </w:pPr>
            <w:r w:rsidRPr="0053053D">
              <w:rPr>
                <w:highlight w:val="yellow"/>
              </w:rPr>
              <w:t>Beth Tellman</w:t>
            </w:r>
          </w:p>
        </w:tc>
        <w:tc>
          <w:tcPr>
            <w:tcW w:w="1557" w:type="pct"/>
            <w:tcBorders>
              <w:top w:val="single" w:sz="4" w:space="0" w:color="00000A"/>
              <w:left w:val="single" w:sz="4" w:space="0" w:color="00000A"/>
              <w:bottom w:val="single" w:sz="4" w:space="0" w:color="00000A"/>
              <w:right w:val="single" w:sz="4" w:space="0" w:color="00000A"/>
            </w:tcBorders>
            <w:shd w:val="clear" w:color="auto" w:fill="auto"/>
            <w:tcMar>
              <w:left w:w="36" w:type="dxa"/>
            </w:tcMar>
          </w:tcPr>
          <w:p w14:paraId="7FF51D79" w14:textId="77777777" w:rsidR="005B22E7" w:rsidRPr="0053053D" w:rsidRDefault="005B22E7" w:rsidP="00906686">
            <w:pPr>
              <w:pStyle w:val="TableTextRS12"/>
              <w:rPr>
                <w:highlight w:val="yellow"/>
              </w:rPr>
            </w:pPr>
            <w:r w:rsidRPr="0053053D">
              <w:rPr>
                <w:highlight w:val="yellow"/>
              </w:rPr>
              <w:t>C2S</w:t>
            </w:r>
          </w:p>
        </w:tc>
        <w:tc>
          <w:tcPr>
            <w:tcW w:w="1039" w:type="pct"/>
            <w:tcBorders>
              <w:top w:val="single" w:sz="4" w:space="0" w:color="00000A"/>
              <w:left w:val="single" w:sz="4" w:space="0" w:color="00000A"/>
              <w:bottom w:val="single" w:sz="4" w:space="0" w:color="00000A"/>
              <w:right w:val="single" w:sz="4" w:space="0" w:color="00000A"/>
            </w:tcBorders>
            <w:shd w:val="clear" w:color="auto" w:fill="auto"/>
            <w:tcMar>
              <w:left w:w="36" w:type="dxa"/>
            </w:tcMar>
          </w:tcPr>
          <w:p w14:paraId="7978B2A6" w14:textId="77777777" w:rsidR="005B22E7" w:rsidRPr="0053053D" w:rsidRDefault="005B22E7" w:rsidP="00906686">
            <w:pPr>
              <w:pStyle w:val="TableTextRS12"/>
              <w:rPr>
                <w:highlight w:val="yellow"/>
              </w:rPr>
            </w:pPr>
            <w:r w:rsidRPr="0053053D">
              <w:rPr>
                <w:highlight w:val="yellow"/>
              </w:rPr>
              <w:t>Co-I</w:t>
            </w:r>
          </w:p>
        </w:tc>
        <w:tc>
          <w:tcPr>
            <w:tcW w:w="1020" w:type="pct"/>
            <w:tcBorders>
              <w:top w:val="single" w:sz="4" w:space="0" w:color="00000A"/>
              <w:left w:val="single" w:sz="4" w:space="0" w:color="00000A"/>
              <w:bottom w:val="single" w:sz="4" w:space="0" w:color="00000A"/>
              <w:right w:val="single" w:sz="4" w:space="0" w:color="00000A"/>
            </w:tcBorders>
            <w:shd w:val="clear" w:color="auto" w:fill="auto"/>
            <w:tcMar>
              <w:left w:w="36" w:type="dxa"/>
            </w:tcMar>
          </w:tcPr>
          <w:p w14:paraId="266A88B6" w14:textId="77777777" w:rsidR="005B22E7" w:rsidRPr="0053053D" w:rsidRDefault="005B22E7" w:rsidP="00906686">
            <w:pPr>
              <w:pStyle w:val="TableTextRS12"/>
              <w:tabs>
                <w:tab w:val="decimal" w:pos="162"/>
              </w:tabs>
              <w:rPr>
                <w:highlight w:val="yellow"/>
              </w:rPr>
            </w:pPr>
            <w:r w:rsidRPr="0053053D">
              <w:rPr>
                <w:highlight w:val="yellow"/>
              </w:rPr>
              <w:t>0.1</w:t>
            </w:r>
          </w:p>
        </w:tc>
      </w:tr>
    </w:tbl>
    <w:p w14:paraId="32243971" w14:textId="77777777" w:rsidR="001D7182" w:rsidRDefault="001D7182" w:rsidP="00754F7A">
      <w:pPr>
        <w:pStyle w:val="BodyRS12"/>
        <w:rPr>
          <w:snapToGrid w:val="0"/>
          <w:lang w:val="es-ES_tradnl"/>
        </w:rPr>
      </w:pPr>
    </w:p>
    <w:p w14:paraId="32BC652A" w14:textId="77777777" w:rsidR="00754F7A" w:rsidRDefault="00754F7A" w:rsidP="00754F7A">
      <w:pPr>
        <w:pStyle w:val="BodyRS12"/>
        <w:rPr>
          <w:snapToGrid w:val="0"/>
          <w:lang w:val="es-ES_tradnl"/>
        </w:rPr>
      </w:pPr>
    </w:p>
    <w:p w14:paraId="0081D02F" w14:textId="77777777" w:rsidR="00754F7A" w:rsidRDefault="00754F7A" w:rsidP="00754F7A">
      <w:pPr>
        <w:pStyle w:val="BodyRS12"/>
        <w:rPr>
          <w:snapToGrid w:val="0"/>
          <w:lang w:val="es-ES_tradnl"/>
        </w:rPr>
      </w:pPr>
    </w:p>
    <w:p w14:paraId="0F1C38F9" w14:textId="77777777" w:rsidR="00754F7A" w:rsidRDefault="00754F7A" w:rsidP="00754F7A">
      <w:pPr>
        <w:pStyle w:val="BodyRS12"/>
        <w:rPr>
          <w:snapToGrid w:val="0"/>
          <w:lang w:val="es-ES_tradnl"/>
        </w:rPr>
      </w:pPr>
    </w:p>
    <w:p w14:paraId="48C26E24" w14:textId="77777777" w:rsidR="00D2585C" w:rsidRDefault="00D2585C" w:rsidP="00754F7A">
      <w:pPr>
        <w:pStyle w:val="BodyRS12"/>
        <w:rPr>
          <w:snapToGrid w:val="0"/>
          <w:lang w:val="es-ES_tradnl"/>
        </w:rPr>
      </w:pPr>
    </w:p>
    <w:p w14:paraId="66083D92" w14:textId="77777777" w:rsidR="00754F7A" w:rsidRPr="00D2585C" w:rsidRDefault="00754F7A" w:rsidP="00754F7A">
      <w:pPr>
        <w:pStyle w:val="Heading1"/>
        <w:rPr>
          <w:snapToGrid w:val="0"/>
          <w:highlight w:val="yellow"/>
          <w:lang w:val="es-ES_tradnl"/>
        </w:rPr>
      </w:pPr>
      <w:r w:rsidRPr="00D2585C">
        <w:rPr>
          <w:snapToGrid w:val="0"/>
          <w:highlight w:val="yellow"/>
          <w:lang w:val="es-ES_tradnl"/>
        </w:rPr>
        <w:t>Budget Narrative</w:t>
      </w:r>
      <w:r w:rsidR="008B4B31" w:rsidRPr="00D2585C">
        <w:rPr>
          <w:snapToGrid w:val="0"/>
          <w:highlight w:val="yellow"/>
          <w:lang w:val="es-ES_tradnl"/>
        </w:rPr>
        <w:t xml:space="preserve"> (redacted)</w:t>
      </w:r>
    </w:p>
    <w:p w14:paraId="652EEE24" w14:textId="77777777" w:rsidR="00754F7A" w:rsidRDefault="008B4B31" w:rsidP="008B4B31">
      <w:pPr>
        <w:pStyle w:val="Heading2"/>
        <w:rPr>
          <w:snapToGrid w:val="0"/>
          <w:lang w:val="es-ES_tradnl"/>
        </w:rPr>
      </w:pPr>
      <w:r>
        <w:rPr>
          <w:snapToGrid w:val="0"/>
          <w:lang w:val="es-ES_tradnl"/>
        </w:rPr>
        <w:t>RSS</w:t>
      </w:r>
    </w:p>
    <w:p w14:paraId="5472CEB1" w14:textId="77777777" w:rsidR="008B4B31" w:rsidRDefault="008B4B31" w:rsidP="00754F7A">
      <w:pPr>
        <w:pStyle w:val="BodyRS12"/>
        <w:rPr>
          <w:snapToGrid w:val="0"/>
          <w:lang w:val="es-ES_tradnl"/>
        </w:rPr>
      </w:pPr>
    </w:p>
    <w:p w14:paraId="5370408E" w14:textId="77777777" w:rsidR="008B4B31" w:rsidRPr="007C23EB" w:rsidRDefault="008B4B31" w:rsidP="007C23EB">
      <w:pPr>
        <w:pStyle w:val="Heading2"/>
        <w:rPr>
          <w:snapToGrid w:val="0"/>
          <w:lang w:val="es-ES_tradnl"/>
        </w:rPr>
      </w:pPr>
      <w:r>
        <w:rPr>
          <w:snapToGrid w:val="0"/>
          <w:lang w:val="es-ES_tradnl"/>
        </w:rPr>
        <w:t xml:space="preserve">CU </w:t>
      </w:r>
    </w:p>
    <w:p w14:paraId="146962C7" w14:textId="77777777" w:rsidR="008B4B31" w:rsidRPr="008B4B31" w:rsidRDefault="008B4B31" w:rsidP="007C23EB">
      <w:pPr>
        <w:pStyle w:val="Heading3"/>
      </w:pPr>
      <w:r w:rsidRPr="008B4B31">
        <w:t>P</w:t>
      </w:r>
      <w:r w:rsidR="007C23EB">
        <w:t>ersonnel</w:t>
      </w:r>
      <w:r w:rsidRPr="008B4B31">
        <w:t xml:space="preserve"> </w:t>
      </w:r>
    </w:p>
    <w:p w14:paraId="29FF21F1" w14:textId="77777777" w:rsidR="008B4B31" w:rsidRPr="008B4B31" w:rsidRDefault="008B4B31" w:rsidP="008B4B31">
      <w:pPr>
        <w:pStyle w:val="BodyRS12"/>
      </w:pPr>
      <w:r w:rsidRPr="008B4B31">
        <w:t xml:space="preserve">Salaries for all named personnel are based upon current University of Colorado Boulder (CU-Boulder) academic and staff salary scales. All personnel budget calculations include salary range adjustments and merit increases as applicable for each year of support in accordance with University policy. </w:t>
      </w:r>
    </w:p>
    <w:p w14:paraId="3BC5F67D" w14:textId="77777777" w:rsidR="008B4B31" w:rsidRPr="008B4B31" w:rsidRDefault="008B4B31" w:rsidP="008B4B31">
      <w:pPr>
        <w:pStyle w:val="BodyRS12"/>
      </w:pPr>
      <w:r w:rsidRPr="008B4B31">
        <w:t xml:space="preserve">PI: 4.78% effort of 12 months’ salary is requested for the University of Colorado Principal Investigator for this one-year project. The PI, Dr. Albert Kettner is host of the meeting and as such lead logistical support. Dr. Kettner will also be responsible for meeting website support and contribute to the reporting and paper writing. </w:t>
      </w:r>
    </w:p>
    <w:p w14:paraId="348DEE61" w14:textId="77777777" w:rsidR="008B4B31" w:rsidRPr="008B4B31" w:rsidRDefault="008B4B31" w:rsidP="008B4B31">
      <w:pPr>
        <w:pStyle w:val="BodyRS12"/>
      </w:pPr>
      <w:r w:rsidRPr="008B4B31">
        <w:t xml:space="preserve">Support is requested for System Administration. The System Administrators support is requested at 0.15% effort of 12 months’ salary for this one-year project. The System Administrators tasks include maintenance and upgrades for computer networking, printers, communication, network access, software installation, maintenance of INSTAAR'S servers and poster printing. Support at 0.49% effort of 12 months’ salary is also requested for technical assistance that is necessary for executing, administering and accounting for the proposed project. This position provides support in the areas of grant administration, finance, budget, and accounting. Both positions receive no funding from the general fund and perform services only for sponsored projects. </w:t>
      </w:r>
    </w:p>
    <w:p w14:paraId="43FED854" w14:textId="77777777" w:rsidR="008B4B31" w:rsidRPr="008B4B31" w:rsidRDefault="008B4B31" w:rsidP="007C23EB">
      <w:pPr>
        <w:pStyle w:val="Heading3"/>
      </w:pPr>
      <w:r w:rsidRPr="008B4B31">
        <w:t>F</w:t>
      </w:r>
      <w:r w:rsidR="007C23EB">
        <w:t>ringe Benefits</w:t>
      </w:r>
      <w:r w:rsidRPr="008B4B31">
        <w:t xml:space="preserve"> </w:t>
      </w:r>
    </w:p>
    <w:p w14:paraId="22BDE73C" w14:textId="77777777" w:rsidR="008B4B31" w:rsidRPr="008B4B31" w:rsidRDefault="008B4B31" w:rsidP="008B4B31">
      <w:pPr>
        <w:pStyle w:val="BodyRS12"/>
      </w:pPr>
      <w:r w:rsidRPr="008B4B31">
        <w:t xml:space="preserve">Fringe benefits are calculated on requested salary per the University’s federally negotiated Rate Agreement with the Department of Health and Human Services (DHHS). </w:t>
      </w:r>
    </w:p>
    <w:p w14:paraId="6A5C9EAB" w14:textId="77777777" w:rsidR="008B4B31" w:rsidRPr="008B4B31" w:rsidRDefault="008B4B31" w:rsidP="008B4B31">
      <w:pPr>
        <w:pStyle w:val="Heading3"/>
      </w:pPr>
      <w:r w:rsidRPr="008B4B31">
        <w:t>T</w:t>
      </w:r>
      <w:r w:rsidR="007C23EB">
        <w:t>ravel</w:t>
      </w:r>
      <w:r w:rsidRPr="008B4B31">
        <w:t xml:space="preserve"> C</w:t>
      </w:r>
      <w:r w:rsidR="007C23EB">
        <w:t>osts</w:t>
      </w:r>
      <w:r w:rsidRPr="008B4B31">
        <w:t xml:space="preserve"> </w:t>
      </w:r>
    </w:p>
    <w:p w14:paraId="7E3FF6F6" w14:textId="77777777" w:rsidR="008B4B31" w:rsidRPr="008B4B31" w:rsidRDefault="008B4B31" w:rsidP="008B4B31">
      <w:pPr>
        <w:pStyle w:val="BodyRS12"/>
      </w:pPr>
      <w:r>
        <w:t xml:space="preserve">A total of </w:t>
      </w:r>
      <w:r w:rsidR="007C23EB">
        <w:t xml:space="preserve">$1200 </w:t>
      </w:r>
      <w:r w:rsidRPr="008B4B31">
        <w:t>are requested for the ground transportation of the participants between the meeting facility and hotel during the workshop</w:t>
      </w:r>
      <w:r>
        <w:t>.</w:t>
      </w:r>
    </w:p>
    <w:p w14:paraId="76F22A55" w14:textId="77777777" w:rsidR="008B4B31" w:rsidRPr="008B4B31" w:rsidRDefault="008B4B31" w:rsidP="008B4B31">
      <w:pPr>
        <w:pStyle w:val="Heading3"/>
      </w:pPr>
      <w:r w:rsidRPr="008B4B31">
        <w:lastRenderedPageBreak/>
        <w:t xml:space="preserve"> O</w:t>
      </w:r>
      <w:r w:rsidR="007C23EB">
        <w:t>ther</w:t>
      </w:r>
      <w:r w:rsidRPr="008B4B31">
        <w:t xml:space="preserve"> D</w:t>
      </w:r>
      <w:r w:rsidR="007C23EB">
        <w:t>irect</w:t>
      </w:r>
      <w:r w:rsidRPr="008B4B31">
        <w:t xml:space="preserve"> C</w:t>
      </w:r>
      <w:r w:rsidR="007C23EB">
        <w:t>osts</w:t>
      </w:r>
      <w:r w:rsidRPr="008B4B31">
        <w:t xml:space="preserve"> </w:t>
      </w:r>
    </w:p>
    <w:p w14:paraId="434EFF88" w14:textId="77777777" w:rsidR="008B4B31" w:rsidRPr="008B4B31" w:rsidRDefault="008B4B31" w:rsidP="008B4B31">
      <w:pPr>
        <w:pStyle w:val="BodyRS12"/>
      </w:pPr>
      <w:r w:rsidRPr="008B4B31">
        <w:t xml:space="preserve">Material and Supplies: We request $950 for meeting supplies and printing material to support the workshop. Items such as paper, printing, mailing costs, etc. will be purchased with these funds. </w:t>
      </w:r>
    </w:p>
    <w:p w14:paraId="48ADD999" w14:textId="77777777" w:rsidR="008B4B31" w:rsidRPr="008B4B31" w:rsidRDefault="008B4B31" w:rsidP="008B4B31">
      <w:pPr>
        <w:pStyle w:val="BodyRS12"/>
      </w:pPr>
      <w:r w:rsidRPr="008B4B31">
        <w:t xml:space="preserve">Publication Costs: $300 publication costs are requested for this proposal to publish a position or white paper. </w:t>
      </w:r>
    </w:p>
    <w:p w14:paraId="5081B093" w14:textId="77777777" w:rsidR="008B4B31" w:rsidRPr="008B4B31" w:rsidRDefault="008B4B31" w:rsidP="008B4B31">
      <w:pPr>
        <w:pStyle w:val="BodyRS12"/>
      </w:pPr>
      <w:r w:rsidRPr="008B4B31">
        <w:t xml:space="preserve">Computer Services: No computer services costs are requested for this proposal. </w:t>
      </w:r>
    </w:p>
    <w:p w14:paraId="1A5FEA1F" w14:textId="77777777" w:rsidR="008B4B31" w:rsidRPr="008B4B31" w:rsidRDefault="008B4B31" w:rsidP="008B4B31">
      <w:pPr>
        <w:pStyle w:val="BodyRS12"/>
      </w:pPr>
      <w:r w:rsidRPr="008B4B31">
        <w:t xml:space="preserve">Subawards: There are no subawards associated with this request. </w:t>
      </w:r>
    </w:p>
    <w:p w14:paraId="6CA55E42" w14:textId="77777777" w:rsidR="008B4B31" w:rsidRPr="008B4B31" w:rsidRDefault="008B4B31" w:rsidP="008B4B31">
      <w:pPr>
        <w:pStyle w:val="BodyRS12"/>
      </w:pPr>
      <w:r w:rsidRPr="008B4B31">
        <w:t>Facility Rental/ User Fees: There are no facility rental or user fees requested.</w:t>
      </w:r>
    </w:p>
    <w:p w14:paraId="1F1DF042" w14:textId="77777777" w:rsidR="008B4B31" w:rsidRPr="008B4B31" w:rsidRDefault="008B4B31" w:rsidP="008B4B31">
      <w:pPr>
        <w:pStyle w:val="Heading3"/>
      </w:pPr>
      <w:r w:rsidRPr="008B4B31">
        <w:t>F</w:t>
      </w:r>
      <w:r w:rsidR="007C23EB">
        <w:t>acilities</w:t>
      </w:r>
      <w:r w:rsidRPr="008B4B31">
        <w:t xml:space="preserve"> &amp; A</w:t>
      </w:r>
      <w:r w:rsidR="007C23EB">
        <w:t xml:space="preserve">dministration </w:t>
      </w:r>
      <w:r w:rsidRPr="008B4B31">
        <w:t xml:space="preserve">(F&amp;A) </w:t>
      </w:r>
    </w:p>
    <w:p w14:paraId="5A96C534" w14:textId="77777777" w:rsidR="008B4B31" w:rsidRPr="008B4B31" w:rsidRDefault="008B4B31" w:rsidP="008B4B31">
      <w:pPr>
        <w:pStyle w:val="BodyRS12"/>
      </w:pPr>
      <w:r w:rsidRPr="008B4B31">
        <w:t xml:space="preserve">Facilities and administration (F&amp;A) costs are charged according to the University’s federally negotiated rate agreement. </w:t>
      </w:r>
    </w:p>
    <w:p w14:paraId="651842B1" w14:textId="77777777" w:rsidR="008B4B31" w:rsidRPr="008B4B31" w:rsidRDefault="008B4B31" w:rsidP="008B4B31">
      <w:pPr>
        <w:pStyle w:val="Heading3"/>
      </w:pPr>
      <w:r w:rsidRPr="008B4B31">
        <w:t>I</w:t>
      </w:r>
      <w:r w:rsidR="007C23EB">
        <w:t>nflation</w:t>
      </w:r>
      <w:r w:rsidRPr="008B4B31">
        <w:t xml:space="preserve"> R</w:t>
      </w:r>
      <w:r w:rsidR="007C23EB">
        <w:t>ates</w:t>
      </w:r>
      <w:r w:rsidRPr="008B4B31">
        <w:t xml:space="preserve"> </w:t>
      </w:r>
    </w:p>
    <w:p w14:paraId="6EC3623B" w14:textId="77777777" w:rsidR="008B4B31" w:rsidRPr="008B4B31" w:rsidRDefault="008B4B31" w:rsidP="007C23EB">
      <w:pPr>
        <w:pStyle w:val="BodyRS12"/>
      </w:pPr>
      <w:r w:rsidRPr="008B4B31">
        <w:t>Inflation rates are not applicable for this one-year request</w:t>
      </w:r>
      <w:r w:rsidR="007C23EB">
        <w:t>.</w:t>
      </w:r>
    </w:p>
    <w:p w14:paraId="589C5AC8" w14:textId="77777777" w:rsidR="008B4B31" w:rsidRPr="008B4B31" w:rsidRDefault="008B4B31" w:rsidP="008B4B31">
      <w:pPr>
        <w:pStyle w:val="Heading2"/>
      </w:pPr>
      <w:r w:rsidRPr="008B4B31">
        <w:t>C2S</w:t>
      </w:r>
    </w:p>
    <w:p w14:paraId="0153937C" w14:textId="77777777" w:rsidR="008B4B31" w:rsidRPr="008B4B31" w:rsidRDefault="008B4B31" w:rsidP="008B4B31">
      <w:pPr>
        <w:pStyle w:val="BodyRS12"/>
      </w:pPr>
    </w:p>
    <w:sectPr w:rsidR="008B4B31" w:rsidRPr="008B4B31" w:rsidSect="002A66C7">
      <w:headerReference w:type="default" r:id="rId29"/>
      <w:footerReference w:type="default" r:id="rId30"/>
      <w:headerReference w:type="first" r:id="rId31"/>
      <w:pgSz w:w="12240" w:h="15840"/>
      <w:pgMar w:top="1440" w:right="1440" w:bottom="1440" w:left="1440" w:header="720" w:footer="720" w:gutter="0"/>
      <w:pgNumType w:start="1"/>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9" w:author="Microsoft Office User" w:date="2018-05-04T10:49:00Z" w:initials="MOU">
    <w:p w14:paraId="589DBE3F" w14:textId="77777777" w:rsidR="00F94673" w:rsidRDefault="00F94673">
      <w:pPr>
        <w:pStyle w:val="CommentText"/>
      </w:pPr>
      <w:r>
        <w:rPr>
          <w:rStyle w:val="CommentReference"/>
        </w:rPr>
        <w:annotationRef/>
      </w:r>
      <w:r>
        <w:t>Expend this with the 4 points (a-d) that I included in the introduction.</w:t>
      </w:r>
    </w:p>
  </w:comment>
  <w:comment w:id="211" w:author="Microsoft Office User" w:date="2018-05-04T10:48:00Z" w:initials="MOU">
    <w:p w14:paraId="36986123" w14:textId="77777777" w:rsidR="001173E0" w:rsidRDefault="001173E0">
      <w:pPr>
        <w:pStyle w:val="CommentText"/>
      </w:pPr>
      <w:r>
        <w:rPr>
          <w:rStyle w:val="CommentReference"/>
        </w:rPr>
        <w:annotationRef/>
      </w:r>
      <w:r>
        <w:t>Both of these are not up to the workshop to address. I think these can be the outcome of the workshop, recommendation towards NASA if you will, but we cannot say what NASA should do in the proposal text.</w:t>
      </w:r>
    </w:p>
  </w:comment>
  <w:comment w:id="289" w:author="Microsoft Office User" w:date="2018-05-04T11:14:00Z" w:initials="MOU">
    <w:p w14:paraId="0ED344EC" w14:textId="77777777" w:rsidR="000143CF" w:rsidRDefault="000143CF">
      <w:pPr>
        <w:pStyle w:val="CommentText"/>
      </w:pPr>
      <w:r>
        <w:rPr>
          <w:rStyle w:val="CommentReference"/>
        </w:rPr>
        <w:annotationRef/>
      </w:r>
      <w:r>
        <w:t>Maybe leave this out as we discussed this on day 1. Instead, if you agree with the comments (a-d) in the introduction, maybe include some of these here?</w:t>
      </w:r>
    </w:p>
  </w:comment>
  <w:comment w:id="296" w:author="Microsoft Office User" w:date="2018-05-04T11:15:00Z" w:initials="MOU">
    <w:p w14:paraId="5A07D6F8" w14:textId="77777777" w:rsidR="000143CF" w:rsidRDefault="000143CF">
      <w:pPr>
        <w:pStyle w:val="CommentText"/>
      </w:pPr>
      <w:r>
        <w:rPr>
          <w:rStyle w:val="CommentReference"/>
        </w:rPr>
        <w:annotationRef/>
      </w:r>
      <w:r>
        <w:t>If you point out to item 3, for clarity maybe better to number the above 4 items?</w:t>
      </w:r>
    </w:p>
  </w:comment>
  <w:comment w:id="360" w:author="Guy Schumann" w:date="2018-05-04T05:45:00Z" w:initials="GS">
    <w:p w14:paraId="79CEBBA3" w14:textId="77777777" w:rsidR="009D7953" w:rsidRDefault="009D7953">
      <w:pPr>
        <w:pStyle w:val="CommentText"/>
      </w:pPr>
      <w:r>
        <w:rPr>
          <w:rStyle w:val="CommentReference"/>
        </w:rPr>
        <w:annotationRef/>
      </w:r>
      <w:r>
        <w:t>Beth, can you get us someone from insurance sector on the committee? That would be great</w:t>
      </w:r>
    </w:p>
  </w:comment>
  <w:comment w:id="361" w:author="Guy Schumann" w:date="2018-05-04T05:45:00Z" w:initials="GS">
    <w:p w14:paraId="0B014A5D" w14:textId="77777777" w:rsidR="009D7953" w:rsidRDefault="009D7953">
      <w:pPr>
        <w:pStyle w:val="CommentText"/>
      </w:pPr>
      <w:r>
        <w:rPr>
          <w:rStyle w:val="CommentReference"/>
        </w:rPr>
        <w:annotationRef/>
      </w:r>
      <w:r>
        <w:t>I will chase Jim Mitchell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9DBE3F" w15:done="0"/>
  <w15:commentEx w15:paraId="36986123" w15:done="0"/>
  <w15:commentEx w15:paraId="0ED344EC" w15:done="0"/>
  <w15:commentEx w15:paraId="5A07D6F8" w15:done="0"/>
  <w15:commentEx w15:paraId="79CEBBA3" w15:done="0"/>
  <w15:commentEx w15:paraId="0B014A5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81311" w14:textId="77777777" w:rsidR="00832DCB" w:rsidRDefault="00832DCB">
      <w:r>
        <w:separator/>
      </w:r>
    </w:p>
  </w:endnote>
  <w:endnote w:type="continuationSeparator" w:id="0">
    <w:p w14:paraId="784BFF98" w14:textId="77777777" w:rsidR="00832DCB" w:rsidRDefault="00832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ohit Devanagari">
    <w:altName w:val="Times New Roman"/>
    <w:charset w:val="00"/>
    <w:family w:val="roman"/>
    <w:notTrueType/>
    <w:pitch w:val="default"/>
  </w:font>
  <w:font w:name="AR PL UMing HK">
    <w:charset w:val="00"/>
    <w:family w:val="roman"/>
    <w:notTrueType/>
    <w:pitch w:val="default"/>
  </w:font>
  <w:font w:name="Liberation Sans">
    <w:altName w:val="Arial"/>
    <w:charset w:val="01"/>
    <w:family w:val="swiss"/>
    <w:pitch w:val="variable"/>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Bold Cond Ital">
    <w:altName w:val="Minion Pro Cond"/>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954D0" w14:textId="2EA23928" w:rsidR="005529DF" w:rsidRDefault="005529DF" w:rsidP="008110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52B8">
      <w:rPr>
        <w:rStyle w:val="PageNumber"/>
        <w:noProof/>
      </w:rPr>
      <w:t>i</w:t>
    </w:r>
    <w:r>
      <w:rPr>
        <w:rStyle w:val="PageNumber"/>
      </w:rPr>
      <w:fldChar w:fldCharType="end"/>
    </w:r>
  </w:p>
  <w:p w14:paraId="0E978C54" w14:textId="77777777" w:rsidR="005529DF" w:rsidRPr="002D650A" w:rsidRDefault="005529DF" w:rsidP="002D650A">
    <w:pPr>
      <w:pStyle w:val="FooterDisclaimerRS12"/>
      <w:rPr>
        <w:rFonts w:cs="Arial"/>
        <w:sz w:val="22"/>
        <w:szCs w:val="22"/>
      </w:rPr>
    </w:pPr>
  </w:p>
  <w:p w14:paraId="66EF210B" w14:textId="77777777" w:rsidR="005529DF" w:rsidRDefault="005529DF" w:rsidP="002D650A">
    <w:pPr>
      <w:pStyle w:val="FooterDisclaimerRS12"/>
      <w:rPr>
        <w:rFonts w:cs="Arial"/>
      </w:rPr>
    </w:pPr>
  </w:p>
  <w:p w14:paraId="7ED39B7A" w14:textId="77777777" w:rsidR="005529DF" w:rsidRDefault="005529DF" w:rsidP="002D650A">
    <w:pPr>
      <w:pStyle w:val="FooterDisclaimerRS12"/>
      <w:rPr>
        <w:rStyle w:val="PageNumber"/>
        <w:rFonts w:cs="Arial"/>
      </w:rPr>
    </w:pPr>
    <w:r>
      <w:rPr>
        <w:rFonts w:cs="Arial"/>
      </w:rPr>
      <w:t>Use or disclosure of information contained on this sheet is subject to the restriction on the Cover Page of this proposal.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DEFAF" w14:textId="5BF47D67" w:rsidR="005529DF" w:rsidRDefault="005529DF" w:rsidP="003A6E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52B8">
      <w:rPr>
        <w:rStyle w:val="PageNumber"/>
        <w:noProof/>
      </w:rPr>
      <w:t>1</w:t>
    </w:r>
    <w:r>
      <w:rPr>
        <w:rStyle w:val="PageNumber"/>
      </w:rPr>
      <w:fldChar w:fldCharType="end"/>
    </w:r>
  </w:p>
  <w:p w14:paraId="6A40FD7D" w14:textId="77777777" w:rsidR="005529DF" w:rsidRPr="002D650A" w:rsidRDefault="005529DF" w:rsidP="002D650A">
    <w:pPr>
      <w:pStyle w:val="FooterDisclaimerRS12"/>
      <w:rPr>
        <w:rFonts w:cs="Arial"/>
        <w:sz w:val="22"/>
        <w:szCs w:val="22"/>
      </w:rPr>
    </w:pPr>
  </w:p>
  <w:p w14:paraId="5A499A6C" w14:textId="77777777" w:rsidR="005529DF" w:rsidRDefault="005529DF" w:rsidP="002D650A">
    <w:pPr>
      <w:pStyle w:val="FooterDisclaimerRS12"/>
      <w:rPr>
        <w:rFonts w:cs="Arial"/>
      </w:rPr>
    </w:pPr>
  </w:p>
  <w:p w14:paraId="54B5FE4B" w14:textId="77777777" w:rsidR="005529DF" w:rsidRDefault="005529DF" w:rsidP="002D650A">
    <w:pPr>
      <w:pStyle w:val="FooterDisclaimerRS12"/>
      <w:rPr>
        <w:rStyle w:val="PageNumber"/>
        <w:rFonts w:cs="Arial"/>
      </w:rPr>
    </w:pPr>
    <w:r>
      <w:rPr>
        <w:rFonts w:cs="Arial"/>
      </w:rPr>
      <w:t>Use or disclosure of information contained on this sheet is subject to the restriction on the Cover Page of this proposal.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9CFF1" w14:textId="77777777" w:rsidR="00832DCB" w:rsidRDefault="00832DCB">
      <w:r>
        <w:separator/>
      </w:r>
    </w:p>
  </w:footnote>
  <w:footnote w:type="continuationSeparator" w:id="0">
    <w:p w14:paraId="2DAC96EA" w14:textId="77777777" w:rsidR="00832DCB" w:rsidRDefault="00832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D3299" w14:textId="77777777" w:rsidR="005529DF" w:rsidRDefault="00F41C85" w:rsidP="00D72587">
    <w:pPr>
      <w:pStyle w:val="Header"/>
      <w:rPr>
        <w:sz w:val="20"/>
        <w:szCs w:val="22"/>
      </w:rPr>
    </w:pPr>
    <w:r>
      <w:rPr>
        <w:sz w:val="20"/>
      </w:rPr>
      <w:t>ROSES 2018</w:t>
    </w:r>
    <w:r w:rsidR="005529DF">
      <w:rPr>
        <w:sz w:val="20"/>
      </w:rPr>
      <w:tab/>
      <w:t>E.2 Topical Workshops, Symposia and Conferences</w:t>
    </w:r>
  </w:p>
  <w:p w14:paraId="6E3B031A" w14:textId="77777777" w:rsidR="005529DF" w:rsidRPr="00D72587" w:rsidRDefault="00F41C85" w:rsidP="00D72587">
    <w:pPr>
      <w:pStyle w:val="Header"/>
      <w:pBdr>
        <w:bottom w:val="single" w:sz="4" w:space="1" w:color="auto"/>
      </w:pBdr>
      <w:rPr>
        <w:sz w:val="20"/>
        <w:szCs w:val="22"/>
      </w:rPr>
    </w:pPr>
    <w:r>
      <w:rPr>
        <w:sz w:val="20"/>
        <w:szCs w:val="22"/>
      </w:rPr>
      <w:t>NNH18</w:t>
    </w:r>
    <w:r w:rsidR="005529DF">
      <w:rPr>
        <w:sz w:val="20"/>
        <w:szCs w:val="22"/>
      </w:rPr>
      <w:t>ZDA001N-TWSC</w:t>
    </w:r>
    <w:r w:rsidR="005529DF" w:rsidRPr="00A945FC">
      <w:rPr>
        <w:sz w:val="20"/>
      </w:rPr>
      <w:tab/>
    </w:r>
    <w:r w:rsidR="005529DF">
      <w:rPr>
        <w:sz w:val="20"/>
      </w:rPr>
      <w:t xml:space="preserve">NASA Flood </w:t>
    </w:r>
    <w:r w:rsidR="001F5405">
      <w:rPr>
        <w:sz w:val="20"/>
      </w:rPr>
      <w:t>Risk Workshop</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4BC42" w14:textId="77777777" w:rsidR="005529DF" w:rsidRDefault="00F41C85" w:rsidP="00D72587">
    <w:pPr>
      <w:pStyle w:val="Header"/>
      <w:rPr>
        <w:sz w:val="20"/>
        <w:szCs w:val="22"/>
      </w:rPr>
    </w:pPr>
    <w:r>
      <w:rPr>
        <w:sz w:val="20"/>
      </w:rPr>
      <w:t>ROSES 2018</w:t>
    </w:r>
    <w:r w:rsidR="005529DF">
      <w:rPr>
        <w:sz w:val="20"/>
      </w:rPr>
      <w:tab/>
      <w:t>E.2 Topical Workshops, Symposia and Conferences</w:t>
    </w:r>
  </w:p>
  <w:p w14:paraId="3B26DE95" w14:textId="77777777" w:rsidR="005529DF" w:rsidRPr="00D72587" w:rsidRDefault="00F41C85" w:rsidP="00D72587">
    <w:pPr>
      <w:pStyle w:val="Header"/>
      <w:pBdr>
        <w:bottom w:val="single" w:sz="4" w:space="1" w:color="auto"/>
      </w:pBdr>
      <w:rPr>
        <w:sz w:val="20"/>
        <w:szCs w:val="22"/>
      </w:rPr>
    </w:pPr>
    <w:r>
      <w:rPr>
        <w:sz w:val="20"/>
        <w:szCs w:val="22"/>
      </w:rPr>
      <w:t>NNH18</w:t>
    </w:r>
    <w:r w:rsidR="005529DF">
      <w:rPr>
        <w:sz w:val="20"/>
        <w:szCs w:val="22"/>
      </w:rPr>
      <w:t>ZDA001N-TWSC</w:t>
    </w:r>
    <w:r w:rsidR="005529DF" w:rsidRPr="00A945FC">
      <w:rPr>
        <w:sz w:val="20"/>
      </w:rPr>
      <w:tab/>
    </w:r>
    <w:r w:rsidR="005529DF">
      <w:rPr>
        <w:sz w:val="20"/>
      </w:rPr>
      <w:t xml:space="preserve">NASA Flood </w:t>
    </w:r>
    <w:r>
      <w:rPr>
        <w:sz w:val="20"/>
      </w:rPr>
      <w:t>Risk</w:t>
    </w:r>
    <w:r w:rsidR="0018103B">
      <w:rPr>
        <w:sz w:val="20"/>
      </w:rPr>
      <w:t xml:space="preserve"> </w:t>
    </w:r>
    <w:r w:rsidR="005529DF">
      <w:rPr>
        <w:sz w:val="20"/>
      </w:rPr>
      <w:t>Workshop</w:t>
    </w:r>
  </w:p>
  <w:p w14:paraId="5D35D338" w14:textId="77777777" w:rsidR="005529DF" w:rsidRPr="000D5CB6" w:rsidRDefault="005529DF" w:rsidP="00D72587">
    <w:pPr>
      <w:pStyle w:val="Header"/>
      <w:tabs>
        <w:tab w:val="clear" w:pos="9360"/>
        <w:tab w:val="left" w:pos="3645"/>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47F17" w14:textId="77777777" w:rsidR="005529DF" w:rsidRDefault="00552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2724F4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4A852DE"/>
    <w:multiLevelType w:val="hybridMultilevel"/>
    <w:tmpl w:val="8264CA10"/>
    <w:lvl w:ilvl="0" w:tplc="EA661060">
      <w:start w:val="1"/>
      <w:numFmt w:val="bullet"/>
      <w:lvlText w:val="-"/>
      <w:lvlJc w:val="left"/>
      <w:pPr>
        <w:ind w:left="605" w:hanging="360"/>
      </w:pPr>
      <w:rPr>
        <w:rFonts w:ascii="Times New Roman" w:eastAsia="Arial Unicode MS" w:hAnsi="Times New Roman" w:cs="Times New Roman"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2" w15:restartNumberingAfterBreak="0">
    <w:nsid w:val="087C23BF"/>
    <w:multiLevelType w:val="multilevel"/>
    <w:tmpl w:val="C6623E66"/>
    <w:lvl w:ilvl="0">
      <w:start w:val="1"/>
      <w:numFmt w:val="decimal"/>
      <w:pStyle w:val="Heading1"/>
      <w:lvlText w:val="%1"/>
      <w:lvlJc w:val="left"/>
      <w:pPr>
        <w:tabs>
          <w:tab w:val="num" w:pos="432"/>
        </w:tabs>
        <w:ind w:left="432" w:hanging="432"/>
      </w:pPr>
      <w:rPr>
        <w:rFonts w:ascii="Times New Roman" w:hAnsi="Times New Roman" w:cs="Times New Roman" w:hint="default"/>
        <w:b/>
        <w:bCs w:val="0"/>
        <w:i w:val="0"/>
        <w:iCs w:val="0"/>
        <w:caps w:val="0"/>
        <w:smallCaps w:val="0"/>
        <w:strike w:val="0"/>
        <w:dstrike w:val="0"/>
        <w:vanish w:val="0"/>
        <w:color w:val="000000"/>
        <w:spacing w:val="0"/>
        <w:position w:val="0"/>
        <w:sz w:val="28"/>
        <w:u w:val="none"/>
        <w:vertAlign w:val="baseline"/>
        <w:em w:val="none"/>
      </w:rPr>
    </w:lvl>
    <w:lvl w:ilvl="1">
      <w:start w:val="1"/>
      <w:numFmt w:val="decimal"/>
      <w:pStyle w:val="Heading2"/>
      <w:lvlText w:val="%1.%2"/>
      <w:lvlJc w:val="left"/>
      <w:pPr>
        <w:tabs>
          <w:tab w:val="num" w:pos="576"/>
        </w:tabs>
        <w:ind w:left="576" w:hanging="576"/>
      </w:pPr>
      <w:rPr>
        <w:rFonts w:ascii="Times New Roman" w:hAnsi="Times New Roman" w:cs="Times New Roman" w:hint="default"/>
        <w:b/>
        <w:bCs w:val="0"/>
        <w:i w:val="0"/>
        <w:iCs w:val="0"/>
        <w:caps w:val="0"/>
        <w:smallCaps w:val="0"/>
        <w:strike w:val="0"/>
        <w:dstrike w:val="0"/>
        <w:vanish w:val="0"/>
        <w:color w:val="000000"/>
        <w:spacing w:val="0"/>
        <w:position w:val="0"/>
        <w:sz w:val="24"/>
        <w:u w:val="none"/>
        <w:vertAlign w:val="baseline"/>
        <w:em w:val="none"/>
      </w:rPr>
    </w:lvl>
    <w:lvl w:ilvl="2">
      <w:start w:val="1"/>
      <w:numFmt w:val="decimal"/>
      <w:pStyle w:val="Heading3"/>
      <w:lvlText w:val="%1.%2.%3"/>
      <w:lvlJc w:val="left"/>
      <w:pPr>
        <w:tabs>
          <w:tab w:val="num" w:pos="3960"/>
        </w:tabs>
        <w:ind w:left="3960" w:hanging="720"/>
      </w:pPr>
      <w:rPr>
        <w:rFonts w:ascii="Times New Roman" w:hAnsi="Times New Roman" w:cs="Times New Roman" w:hint="default"/>
        <w:b/>
        <w:i w:val="0"/>
        <w:sz w:val="24"/>
      </w:rPr>
    </w:lvl>
    <w:lvl w:ilvl="3">
      <w:start w:val="1"/>
      <w:numFmt w:val="decimal"/>
      <w:pStyle w:val="Heading4"/>
      <w:lvlText w:val="%1.%2.%3.%4"/>
      <w:lvlJc w:val="left"/>
      <w:pPr>
        <w:tabs>
          <w:tab w:val="num" w:pos="864"/>
        </w:tabs>
        <w:ind w:left="864" w:hanging="864"/>
      </w:pPr>
      <w:rPr>
        <w:b w:val="0"/>
        <w:i w:val="0"/>
      </w:rPr>
    </w:lvl>
    <w:lvl w:ilvl="4">
      <w:start w:val="1"/>
      <w:numFmt w:val="decimal"/>
      <w:pStyle w:val="Heading5"/>
      <w:lvlText w:val="%1.%2.%3.%4.%5"/>
      <w:lvlJc w:val="left"/>
      <w:pPr>
        <w:tabs>
          <w:tab w:val="num" w:pos="1008"/>
        </w:tabs>
        <w:ind w:left="1008" w:hanging="1008"/>
      </w:pPr>
      <w:rPr>
        <w:b w:val="0"/>
        <w:i/>
      </w:rPr>
    </w:lvl>
    <w:lvl w:ilvl="5">
      <w:start w:val="1"/>
      <w:numFmt w:val="decimal"/>
      <w:pStyle w:val="Heading6"/>
      <w:lvlText w:val="%1.%2.%3.%4.%5.%6"/>
      <w:lvlJc w:val="left"/>
      <w:pPr>
        <w:tabs>
          <w:tab w:val="num" w:pos="1152"/>
        </w:tabs>
        <w:ind w:left="1152" w:hanging="1152"/>
      </w:pPr>
      <w:rPr>
        <w:b w:val="0"/>
        <w:i/>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B47565A"/>
    <w:multiLevelType w:val="hybridMultilevel"/>
    <w:tmpl w:val="0DBE7254"/>
    <w:lvl w:ilvl="0" w:tplc="0409000F">
      <w:start w:val="1"/>
      <w:numFmt w:val="decimal"/>
      <w:lvlText w:val="%1."/>
      <w:lvlJc w:val="left"/>
      <w:pPr>
        <w:ind w:left="605" w:hanging="360"/>
      </w:pPr>
      <w:rPr>
        <w:rFonts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4" w15:restartNumberingAfterBreak="0">
    <w:nsid w:val="10C620AE"/>
    <w:multiLevelType w:val="multilevel"/>
    <w:tmpl w:val="EB0CB3EE"/>
    <w:lvl w:ilvl="0">
      <w:start w:val="1"/>
      <w:numFmt w:val="bullet"/>
      <w:pStyle w:val="ResumeBullet2RS12"/>
      <w:lvlText w:val=""/>
      <w:lvlJc w:val="left"/>
      <w:pPr>
        <w:ind w:left="600" w:hanging="360"/>
      </w:pPr>
      <w:rPr>
        <w:rFonts w:ascii="Symbol" w:hAnsi="Symbol" w:cs="Symbol" w:hint="default"/>
        <w:b/>
        <w:i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11A759C3"/>
    <w:multiLevelType w:val="multilevel"/>
    <w:tmpl w:val="991C3664"/>
    <w:lvl w:ilvl="0">
      <w:start w:val="1"/>
      <w:numFmt w:val="bullet"/>
      <w:pStyle w:val="ResumeBulletRS12"/>
      <w:lvlText w:val="•"/>
      <w:lvlJc w:val="left"/>
      <w:pPr>
        <w:ind w:left="720" w:hanging="360"/>
      </w:pPr>
      <w:rPr>
        <w:rFonts w:ascii="Times New Roman Bold" w:hAnsi="Times New Roman Bold" w:cs="Times New Roman Bold"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4C172E3"/>
    <w:multiLevelType w:val="hybridMultilevel"/>
    <w:tmpl w:val="7FD22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326E7C"/>
    <w:multiLevelType w:val="hybridMultilevel"/>
    <w:tmpl w:val="0518BFF2"/>
    <w:lvl w:ilvl="0" w:tplc="3A6222D0">
      <w:start w:val="7"/>
      <w:numFmt w:val="bullet"/>
      <w:lvlText w:val="-"/>
      <w:lvlJc w:val="left"/>
      <w:pPr>
        <w:ind w:left="605" w:hanging="360"/>
      </w:pPr>
      <w:rPr>
        <w:rFonts w:ascii="Times New Roman" w:eastAsia="Arial Unicode MS" w:hAnsi="Times New Roman" w:cs="Times New Roman"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8" w15:restartNumberingAfterBreak="0">
    <w:nsid w:val="19422642"/>
    <w:multiLevelType w:val="hybridMultilevel"/>
    <w:tmpl w:val="E9562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1626AE"/>
    <w:multiLevelType w:val="multilevel"/>
    <w:tmpl w:val="3A2281B4"/>
    <w:lvl w:ilvl="0">
      <w:start w:val="1"/>
      <w:numFmt w:val="decimal"/>
      <w:pStyle w:val="NoteAOListRS12"/>
      <w:lvlText w:val="%1."/>
      <w:lvlJc w:val="left"/>
      <w:pPr>
        <w:tabs>
          <w:tab w:val="num" w:pos="360"/>
        </w:tabs>
        <w:ind w:left="360" w:hanging="360"/>
      </w:pPr>
      <w:rPr>
        <w:caps w:val="0"/>
        <w:smallCaps w:val="0"/>
        <w:strike w:val="0"/>
        <w:dstrike w:val="0"/>
        <w:vanish w:val="0"/>
        <w:color w:val="0000FF"/>
        <w:position w:val="0"/>
        <w:sz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E9D2E2B"/>
    <w:multiLevelType w:val="hybridMultilevel"/>
    <w:tmpl w:val="3CB2FBCA"/>
    <w:lvl w:ilvl="0" w:tplc="79AAE330">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0F0012"/>
    <w:multiLevelType w:val="hybridMultilevel"/>
    <w:tmpl w:val="6C0A1BF0"/>
    <w:lvl w:ilvl="0" w:tplc="E9EA71A0">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C579E"/>
    <w:multiLevelType w:val="multilevel"/>
    <w:tmpl w:val="FC42035E"/>
    <w:lvl w:ilvl="0">
      <w:start w:val="1"/>
      <w:numFmt w:val="bullet"/>
      <w:pStyle w:val="NoteAOSubBulletRS12"/>
      <w:lvlText w:val="–"/>
      <w:lvlJc w:val="left"/>
      <w:pPr>
        <w:tabs>
          <w:tab w:val="num" w:pos="720"/>
        </w:tabs>
        <w:ind w:left="720" w:hanging="360"/>
      </w:pPr>
      <w:rPr>
        <w:rFonts w:ascii="Times New Roman" w:hAnsi="Times New Roman" w:cs="Times New Roman" w:hint="default"/>
        <w:color w:val="0000FF"/>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2E4E285F"/>
    <w:multiLevelType w:val="multilevel"/>
    <w:tmpl w:val="0EE4B13E"/>
    <w:lvl w:ilvl="0">
      <w:start w:val="1"/>
      <w:numFmt w:val="bullet"/>
      <w:pStyle w:val="NoteAOBulletRS12"/>
      <w:lvlText w:val="•"/>
      <w:lvlJc w:val="left"/>
      <w:pPr>
        <w:tabs>
          <w:tab w:val="num" w:pos="360"/>
        </w:tabs>
        <w:ind w:left="360" w:hanging="360"/>
      </w:pPr>
      <w:rPr>
        <w:rFonts w:ascii="Arial"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2F4220E8"/>
    <w:multiLevelType w:val="multilevel"/>
    <w:tmpl w:val="240679A2"/>
    <w:lvl w:ilvl="0">
      <w:start w:val="1"/>
      <w:numFmt w:val="bullet"/>
      <w:pStyle w:val="ListBulletRS12"/>
      <w:lvlText w:val=""/>
      <w:lvlJc w:val="left"/>
      <w:pPr>
        <w:tabs>
          <w:tab w:val="num" w:pos="240"/>
        </w:tabs>
        <w:ind w:left="240" w:hanging="240"/>
      </w:pPr>
      <w:rPr>
        <w:rFonts w:ascii="Symbol" w:hAnsi="Symbol" w:cs="Symbol" w:hint="default"/>
        <w:color w:val="00000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18C1473"/>
    <w:multiLevelType w:val="hybridMultilevel"/>
    <w:tmpl w:val="C906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669DA"/>
    <w:multiLevelType w:val="multilevel"/>
    <w:tmpl w:val="3C9A3370"/>
    <w:lvl w:ilvl="0">
      <w:start w:val="1"/>
      <w:numFmt w:val="lowerLetter"/>
      <w:pStyle w:val="TableAlphaRS12"/>
      <w:lvlText w:val="%1."/>
      <w:lvlJc w:val="left"/>
      <w:pPr>
        <w:ind w:left="720" w:hanging="360"/>
      </w:pPr>
      <w:rPr>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3DC3DCF"/>
    <w:multiLevelType w:val="hybridMultilevel"/>
    <w:tmpl w:val="00309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820CE0"/>
    <w:multiLevelType w:val="multilevel"/>
    <w:tmpl w:val="3DB49176"/>
    <w:lvl w:ilvl="0">
      <w:start w:val="138"/>
      <w:numFmt w:val="bullet"/>
      <w:pStyle w:val="NoteBulletRS12"/>
      <w:lvlText w:val="•"/>
      <w:lvlJc w:val="left"/>
      <w:pPr>
        <w:tabs>
          <w:tab w:val="num" w:pos="360"/>
        </w:tabs>
        <w:ind w:left="360" w:hanging="360"/>
      </w:pPr>
      <w:rPr>
        <w:rFonts w:ascii="Arial" w:hAnsi="Arial" w:cs="Arial" w:hint="default"/>
        <w:caps w:val="0"/>
        <w:smallCaps w:val="0"/>
        <w:strike w:val="0"/>
        <w:dstrike w:val="0"/>
        <w:vanish w:val="0"/>
        <w:color w:val="FF0000"/>
        <w:position w:val="0"/>
        <w:sz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79C6264"/>
    <w:multiLevelType w:val="hybridMultilevel"/>
    <w:tmpl w:val="66BCB2E0"/>
    <w:lvl w:ilvl="0" w:tplc="26365014">
      <w:start w:val="8"/>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330C47"/>
    <w:multiLevelType w:val="hybridMultilevel"/>
    <w:tmpl w:val="4580B186"/>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1" w15:restartNumberingAfterBreak="0">
    <w:nsid w:val="4A5150FE"/>
    <w:multiLevelType w:val="hybridMultilevel"/>
    <w:tmpl w:val="1B5E4738"/>
    <w:lvl w:ilvl="0" w:tplc="9DF8B7A0">
      <w:start w:val="1"/>
      <w:numFmt w:val="bullet"/>
      <w:lvlText w:val="-"/>
      <w:lvlJc w:val="left"/>
      <w:pPr>
        <w:ind w:left="605" w:hanging="360"/>
      </w:pPr>
      <w:rPr>
        <w:rFonts w:ascii="Times New Roman" w:eastAsia="Arial Unicode MS" w:hAnsi="Times New Roman" w:cs="Times New Roman"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22" w15:restartNumberingAfterBreak="0">
    <w:nsid w:val="4CED602F"/>
    <w:multiLevelType w:val="multilevel"/>
    <w:tmpl w:val="6D2A4BEC"/>
    <w:lvl w:ilvl="0">
      <w:start w:val="1"/>
      <w:numFmt w:val="bullet"/>
      <w:pStyle w:val="TableSubBulletRS12"/>
      <w:lvlText w:val="–"/>
      <w:lvlJc w:val="left"/>
      <w:pPr>
        <w:tabs>
          <w:tab w:val="num" w:pos="288"/>
        </w:tabs>
        <w:ind w:left="288" w:hanging="144"/>
      </w:pPr>
      <w:rPr>
        <w:rFonts w:ascii="Arial" w:hAnsi="Arial" w:cs="Arial" w:hint="default"/>
        <w:caps w:val="0"/>
        <w:smallCaps w:val="0"/>
        <w:strike w:val="0"/>
        <w:dstrike w:val="0"/>
        <w:vanish w:val="0"/>
        <w:color w:val="000000"/>
        <w:position w:val="0"/>
        <w:sz w:val="20"/>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53E53C68"/>
    <w:multiLevelType w:val="multilevel"/>
    <w:tmpl w:val="27F8C738"/>
    <w:lvl w:ilvl="0">
      <w:start w:val="1"/>
      <w:numFmt w:val="bullet"/>
      <w:pStyle w:val="NoteSubBulletRS12"/>
      <w:lvlText w:val="–"/>
      <w:lvlJc w:val="left"/>
      <w:pPr>
        <w:tabs>
          <w:tab w:val="num" w:pos="720"/>
        </w:tabs>
        <w:ind w:left="720" w:hanging="360"/>
      </w:pPr>
      <w:rPr>
        <w:rFonts w:ascii="Times New Roman" w:hAnsi="Times New Roman" w:cs="Times New Roman"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8DB0A8F"/>
    <w:multiLevelType w:val="multilevel"/>
    <w:tmpl w:val="9446B4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CBC5631"/>
    <w:multiLevelType w:val="hybridMultilevel"/>
    <w:tmpl w:val="0AF49A9E"/>
    <w:lvl w:ilvl="0" w:tplc="E4D2D410">
      <w:start w:val="1"/>
      <w:numFmt w:val="bullet"/>
      <w:pStyle w:val="TableFootnoteRS12Char"/>
      <w:lvlText w:val="•"/>
      <w:lvlJc w:val="left"/>
      <w:pPr>
        <w:ind w:left="360" w:hanging="360"/>
      </w:pPr>
      <w:rPr>
        <w:rFonts w:ascii="Cambria" w:hAnsi="Cambria" w:cs="Times New Roman" w:hint="default"/>
        <w:position w:val="0"/>
        <w:sz w:val="24"/>
        <w:szCs w:val="20"/>
      </w:rPr>
    </w:lvl>
    <w:lvl w:ilvl="1" w:tplc="C1F8BAB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690513"/>
    <w:multiLevelType w:val="multilevel"/>
    <w:tmpl w:val="A71EC82A"/>
    <w:lvl w:ilvl="0">
      <w:start w:val="1"/>
      <w:numFmt w:val="decimal"/>
      <w:pStyle w:val="NoteListRS12"/>
      <w:lvlText w:val="%1."/>
      <w:lvlJc w:val="left"/>
      <w:pPr>
        <w:tabs>
          <w:tab w:val="num" w:pos="360"/>
        </w:tabs>
        <w:ind w:left="360" w:hanging="360"/>
      </w:pPr>
      <w:rPr>
        <w:caps w:val="0"/>
        <w:smallCaps w:val="0"/>
        <w:strike w:val="0"/>
        <w:dstrike w:val="0"/>
        <w:vanish w:val="0"/>
        <w:color w:val="FF0000"/>
        <w:position w:val="0"/>
        <w:sz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7AC11CC"/>
    <w:multiLevelType w:val="hybridMultilevel"/>
    <w:tmpl w:val="F6F6D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B671A5"/>
    <w:multiLevelType w:val="hybridMultilevel"/>
    <w:tmpl w:val="C5D866A8"/>
    <w:lvl w:ilvl="0" w:tplc="5D9227A8">
      <w:numFmt w:val="bullet"/>
      <w:lvlText w:val="•"/>
      <w:lvlJc w:val="left"/>
      <w:pPr>
        <w:ind w:left="605" w:hanging="360"/>
      </w:pPr>
      <w:rPr>
        <w:rFonts w:ascii="Times New Roman" w:eastAsia="Arial Unicode MS" w:hAnsi="Times New Roman" w:cs="Times New Roman"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29" w15:restartNumberingAfterBreak="0">
    <w:nsid w:val="6BDA61AF"/>
    <w:multiLevelType w:val="multilevel"/>
    <w:tmpl w:val="9314FC18"/>
    <w:lvl w:ilvl="0">
      <w:start w:val="1"/>
      <w:numFmt w:val="bullet"/>
      <w:pStyle w:val="TableBulletRS12"/>
      <w:lvlText w:val="•"/>
      <w:lvlJc w:val="left"/>
      <w:pPr>
        <w:tabs>
          <w:tab w:val="num" w:pos="144"/>
        </w:tabs>
        <w:ind w:left="144" w:hanging="144"/>
      </w:pPr>
      <w:rPr>
        <w:rFonts w:ascii="Arial" w:hAnsi="Arial" w:cs="Aria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6DD6708B"/>
    <w:multiLevelType w:val="multilevel"/>
    <w:tmpl w:val="AA2CD604"/>
    <w:lvl w:ilvl="0">
      <w:start w:val="1"/>
      <w:numFmt w:val="bullet"/>
      <w:pStyle w:val="ListBullet2RS12"/>
      <w:lvlText w:val="–"/>
      <w:lvlJc w:val="left"/>
      <w:pPr>
        <w:tabs>
          <w:tab w:val="num" w:pos="480"/>
        </w:tabs>
        <w:ind w:left="480" w:hanging="240"/>
      </w:pPr>
      <w:rPr>
        <w:rFonts w:ascii="Times New Roman Bold" w:hAnsi="Times New Roman Bold" w:cs="Times New Roman Bold" w:hint="default"/>
        <w:b/>
        <w:i w:val="0"/>
        <w:caps w:val="0"/>
        <w:smallCaps w:val="0"/>
        <w:strike w:val="0"/>
        <w:dstrike w:val="0"/>
        <w:vanish w:val="0"/>
        <w:color w:val="000000"/>
        <w:position w:val="0"/>
        <w:sz w:val="24"/>
        <w:szCs w:val="24"/>
        <w:vertAlign w:val="baseline"/>
      </w:rPr>
    </w:lvl>
    <w:lvl w:ilvl="1">
      <w:start w:val="1"/>
      <w:numFmt w:val="bullet"/>
      <w:lvlText w:val="•"/>
      <w:lvlJc w:val="left"/>
      <w:pPr>
        <w:tabs>
          <w:tab w:val="num" w:pos="1440"/>
        </w:tabs>
        <w:ind w:left="1440" w:hanging="360"/>
      </w:pPr>
      <w:rPr>
        <w:rFonts w:ascii="Times" w:hAnsi="Times" w:cs="Times" w:hint="default"/>
        <w:b/>
        <w:i w:val="0"/>
        <w:caps w:val="0"/>
        <w:smallCaps w:val="0"/>
        <w:strike w:val="0"/>
        <w:dstrike w:val="0"/>
        <w:vanish w:val="0"/>
        <w:color w:val="000000"/>
        <w:position w:val="0"/>
        <w:sz w:val="24"/>
        <w:szCs w:val="24"/>
        <w:vertAlign w:val="baseline"/>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EFB64B3"/>
    <w:multiLevelType w:val="multilevel"/>
    <w:tmpl w:val="C4EACFC6"/>
    <w:lvl w:ilvl="0">
      <w:start w:val="1"/>
      <w:numFmt w:val="decimal"/>
      <w:pStyle w:val="ListNumberedRS12"/>
      <w:lvlText w:val="%1."/>
      <w:lvlJc w:val="left"/>
      <w:pPr>
        <w:tabs>
          <w:tab w:val="num" w:pos="360"/>
        </w:tabs>
        <w:ind w:left="360" w:hanging="360"/>
      </w:pPr>
      <w:rPr>
        <w:b w:val="0"/>
        <w:i w:val="0"/>
        <w:caps w:val="0"/>
        <w:smallCaps w:val="0"/>
        <w:strike w:val="0"/>
        <w:dstrike w:val="0"/>
        <w:vanish w:val="0"/>
        <w:color w:val="00000A"/>
        <w:positio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172701F"/>
    <w:multiLevelType w:val="multilevel"/>
    <w:tmpl w:val="6B3A3296"/>
    <w:lvl w:ilvl="0">
      <w:start w:val="1"/>
      <w:numFmt w:val="lowerLetter"/>
      <w:pStyle w:val="ListAlphaRS12"/>
      <w:lvlText w:val="%1."/>
      <w:lvlJc w:val="left"/>
      <w:pPr>
        <w:ind w:left="1080" w:hanging="360"/>
      </w:pPr>
      <w:rPr>
        <w:b w:val="0"/>
        <w:i w:val="0"/>
        <w:iCs w:val="0"/>
        <w:caps w:val="0"/>
        <w:smallCaps w:val="0"/>
        <w:strike w:val="0"/>
        <w:dstrike w:val="0"/>
        <w:vanish w:val="0"/>
        <w:color w:val="00000A"/>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3" w15:restartNumberingAfterBreak="0">
    <w:nsid w:val="72ED4BE0"/>
    <w:multiLevelType w:val="multilevel"/>
    <w:tmpl w:val="141A7546"/>
    <w:lvl w:ilvl="0">
      <w:start w:val="1"/>
      <w:numFmt w:val="decimal"/>
      <w:pStyle w:val="TableNumberedRS12"/>
      <w:lvlText w:val="%1."/>
      <w:lvlJc w:val="left"/>
      <w:pPr>
        <w:tabs>
          <w:tab w:val="num" w:pos="288"/>
        </w:tabs>
        <w:ind w:left="288" w:hanging="288"/>
      </w:pPr>
      <w:rPr>
        <w:caps w:val="0"/>
        <w:smallCaps w:val="0"/>
        <w:strike w:val="0"/>
        <w:dstrike w:val="0"/>
        <w:vanish w:val="0"/>
        <w:color w:val="00000A"/>
        <w:position w:val="0"/>
        <w:sz w:val="20"/>
        <w:szCs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14"/>
  </w:num>
  <w:num w:numId="3">
    <w:abstractNumId w:val="30"/>
  </w:num>
  <w:num w:numId="4">
    <w:abstractNumId w:val="31"/>
  </w:num>
  <w:num w:numId="5">
    <w:abstractNumId w:val="13"/>
  </w:num>
  <w:num w:numId="6">
    <w:abstractNumId w:val="9"/>
  </w:num>
  <w:num w:numId="7">
    <w:abstractNumId w:val="12"/>
  </w:num>
  <w:num w:numId="8">
    <w:abstractNumId w:val="18"/>
  </w:num>
  <w:num w:numId="9">
    <w:abstractNumId w:val="26"/>
  </w:num>
  <w:num w:numId="10">
    <w:abstractNumId w:val="23"/>
  </w:num>
  <w:num w:numId="11">
    <w:abstractNumId w:val="16"/>
  </w:num>
  <w:num w:numId="12">
    <w:abstractNumId w:val="29"/>
  </w:num>
  <w:num w:numId="13">
    <w:abstractNumId w:val="33"/>
  </w:num>
  <w:num w:numId="14">
    <w:abstractNumId w:val="22"/>
  </w:num>
  <w:num w:numId="15">
    <w:abstractNumId w:val="4"/>
  </w:num>
  <w:num w:numId="16">
    <w:abstractNumId w:val="5"/>
  </w:num>
  <w:num w:numId="17">
    <w:abstractNumId w:val="32"/>
  </w:num>
  <w:num w:numId="18">
    <w:abstractNumId w:val="1"/>
  </w:num>
  <w:num w:numId="19">
    <w:abstractNumId w:val="11"/>
  </w:num>
  <w:num w:numId="20">
    <w:abstractNumId w:val="6"/>
  </w:num>
  <w:num w:numId="21">
    <w:abstractNumId w:val="25"/>
  </w:num>
  <w:num w:numId="22">
    <w:abstractNumId w:val="8"/>
  </w:num>
  <w:num w:numId="23">
    <w:abstractNumId w:val="17"/>
  </w:num>
  <w:num w:numId="24">
    <w:abstractNumId w:val="10"/>
  </w:num>
  <w:num w:numId="25">
    <w:abstractNumId w:val="27"/>
  </w:num>
  <w:num w:numId="26">
    <w:abstractNumId w:val="15"/>
  </w:num>
  <w:num w:numId="27">
    <w:abstractNumId w:val="24"/>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19"/>
  </w:num>
  <w:num w:numId="46">
    <w:abstractNumId w:val="7"/>
  </w:num>
  <w:num w:numId="47">
    <w:abstractNumId w:val="20"/>
  </w:num>
  <w:num w:numId="48">
    <w:abstractNumId w:val="28"/>
  </w:num>
  <w:num w:numId="49">
    <w:abstractNumId w:val="0"/>
  </w:num>
  <w:num w:numId="50">
    <w:abstractNumId w:val="21"/>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E2"/>
    <w:rsid w:val="00000373"/>
    <w:rsid w:val="000014B8"/>
    <w:rsid w:val="000016ED"/>
    <w:rsid w:val="000017A4"/>
    <w:rsid w:val="00001F14"/>
    <w:rsid w:val="000020F9"/>
    <w:rsid w:val="0000313F"/>
    <w:rsid w:val="00011BD0"/>
    <w:rsid w:val="00011ED9"/>
    <w:rsid w:val="00012B0A"/>
    <w:rsid w:val="000143CF"/>
    <w:rsid w:val="00015089"/>
    <w:rsid w:val="00015DD9"/>
    <w:rsid w:val="000169DB"/>
    <w:rsid w:val="00020639"/>
    <w:rsid w:val="00021882"/>
    <w:rsid w:val="00021BD6"/>
    <w:rsid w:val="0002438B"/>
    <w:rsid w:val="00025866"/>
    <w:rsid w:val="00025A29"/>
    <w:rsid w:val="00026BE8"/>
    <w:rsid w:val="00027E89"/>
    <w:rsid w:val="00032075"/>
    <w:rsid w:val="0003374A"/>
    <w:rsid w:val="00034318"/>
    <w:rsid w:val="00035B17"/>
    <w:rsid w:val="0003797A"/>
    <w:rsid w:val="00037C89"/>
    <w:rsid w:val="00037F33"/>
    <w:rsid w:val="00040C30"/>
    <w:rsid w:val="00041829"/>
    <w:rsid w:val="00043057"/>
    <w:rsid w:val="00043FC0"/>
    <w:rsid w:val="00044435"/>
    <w:rsid w:val="00046798"/>
    <w:rsid w:val="00046D38"/>
    <w:rsid w:val="0004743C"/>
    <w:rsid w:val="00047CAB"/>
    <w:rsid w:val="0005038E"/>
    <w:rsid w:val="00051570"/>
    <w:rsid w:val="000518C8"/>
    <w:rsid w:val="00052EEE"/>
    <w:rsid w:val="00053068"/>
    <w:rsid w:val="00053337"/>
    <w:rsid w:val="00053BF9"/>
    <w:rsid w:val="00055F1D"/>
    <w:rsid w:val="00056A24"/>
    <w:rsid w:val="00057449"/>
    <w:rsid w:val="00057ADB"/>
    <w:rsid w:val="00064622"/>
    <w:rsid w:val="00064BC7"/>
    <w:rsid w:val="0006547C"/>
    <w:rsid w:val="000677AD"/>
    <w:rsid w:val="000678C1"/>
    <w:rsid w:val="00070EAA"/>
    <w:rsid w:val="00071214"/>
    <w:rsid w:val="00071DB5"/>
    <w:rsid w:val="0007249C"/>
    <w:rsid w:val="00073A91"/>
    <w:rsid w:val="00075409"/>
    <w:rsid w:val="0007677D"/>
    <w:rsid w:val="00076F4C"/>
    <w:rsid w:val="000771DE"/>
    <w:rsid w:val="00077D00"/>
    <w:rsid w:val="00077E69"/>
    <w:rsid w:val="00080439"/>
    <w:rsid w:val="00082287"/>
    <w:rsid w:val="000828B6"/>
    <w:rsid w:val="00087309"/>
    <w:rsid w:val="000878BF"/>
    <w:rsid w:val="00090648"/>
    <w:rsid w:val="00091102"/>
    <w:rsid w:val="00091633"/>
    <w:rsid w:val="0009166F"/>
    <w:rsid w:val="0009552A"/>
    <w:rsid w:val="00095685"/>
    <w:rsid w:val="000958C0"/>
    <w:rsid w:val="00095F72"/>
    <w:rsid w:val="0009688A"/>
    <w:rsid w:val="000975C7"/>
    <w:rsid w:val="00097F74"/>
    <w:rsid w:val="000A0977"/>
    <w:rsid w:val="000A2F4C"/>
    <w:rsid w:val="000A3D87"/>
    <w:rsid w:val="000A48DD"/>
    <w:rsid w:val="000A5144"/>
    <w:rsid w:val="000A6B6B"/>
    <w:rsid w:val="000A749D"/>
    <w:rsid w:val="000A7517"/>
    <w:rsid w:val="000A782C"/>
    <w:rsid w:val="000A784E"/>
    <w:rsid w:val="000A7F87"/>
    <w:rsid w:val="000B4468"/>
    <w:rsid w:val="000B4753"/>
    <w:rsid w:val="000B4B2D"/>
    <w:rsid w:val="000B57BF"/>
    <w:rsid w:val="000B5AE9"/>
    <w:rsid w:val="000B60B0"/>
    <w:rsid w:val="000C192A"/>
    <w:rsid w:val="000C41E3"/>
    <w:rsid w:val="000C5362"/>
    <w:rsid w:val="000D1548"/>
    <w:rsid w:val="000D1B50"/>
    <w:rsid w:val="000D2A1E"/>
    <w:rsid w:val="000D3B74"/>
    <w:rsid w:val="000D5BEC"/>
    <w:rsid w:val="000D5CB6"/>
    <w:rsid w:val="000D769E"/>
    <w:rsid w:val="000E08B5"/>
    <w:rsid w:val="000E2DFB"/>
    <w:rsid w:val="000E387E"/>
    <w:rsid w:val="000E445D"/>
    <w:rsid w:val="000E5F7B"/>
    <w:rsid w:val="000E7E49"/>
    <w:rsid w:val="000F0131"/>
    <w:rsid w:val="000F0427"/>
    <w:rsid w:val="000F1826"/>
    <w:rsid w:val="000F19C4"/>
    <w:rsid w:val="000F37BE"/>
    <w:rsid w:val="000F3802"/>
    <w:rsid w:val="000F4E56"/>
    <w:rsid w:val="000F52A2"/>
    <w:rsid w:val="000F589A"/>
    <w:rsid w:val="000F5FD9"/>
    <w:rsid w:val="000F6298"/>
    <w:rsid w:val="00100CCF"/>
    <w:rsid w:val="00102204"/>
    <w:rsid w:val="0010315A"/>
    <w:rsid w:val="00105D24"/>
    <w:rsid w:val="001111B8"/>
    <w:rsid w:val="00111965"/>
    <w:rsid w:val="001119F1"/>
    <w:rsid w:val="001122D0"/>
    <w:rsid w:val="001130B9"/>
    <w:rsid w:val="00114310"/>
    <w:rsid w:val="001144DB"/>
    <w:rsid w:val="00116704"/>
    <w:rsid w:val="001173E0"/>
    <w:rsid w:val="001203F3"/>
    <w:rsid w:val="0012073B"/>
    <w:rsid w:val="00120BD4"/>
    <w:rsid w:val="001215F4"/>
    <w:rsid w:val="0012180E"/>
    <w:rsid w:val="00122833"/>
    <w:rsid w:val="00123A2E"/>
    <w:rsid w:val="00124DB4"/>
    <w:rsid w:val="001253B0"/>
    <w:rsid w:val="0012618A"/>
    <w:rsid w:val="0012671A"/>
    <w:rsid w:val="001269A9"/>
    <w:rsid w:val="001272D4"/>
    <w:rsid w:val="0012776A"/>
    <w:rsid w:val="0013142B"/>
    <w:rsid w:val="001321B4"/>
    <w:rsid w:val="0013273B"/>
    <w:rsid w:val="00132A89"/>
    <w:rsid w:val="001349C9"/>
    <w:rsid w:val="0014207F"/>
    <w:rsid w:val="001439B1"/>
    <w:rsid w:val="00144395"/>
    <w:rsid w:val="0014563D"/>
    <w:rsid w:val="00147EDD"/>
    <w:rsid w:val="00150B67"/>
    <w:rsid w:val="0015344A"/>
    <w:rsid w:val="001538EA"/>
    <w:rsid w:val="00154FA9"/>
    <w:rsid w:val="00155724"/>
    <w:rsid w:val="0015584E"/>
    <w:rsid w:val="001575F9"/>
    <w:rsid w:val="00157ADF"/>
    <w:rsid w:val="00157F54"/>
    <w:rsid w:val="001609DE"/>
    <w:rsid w:val="00164B23"/>
    <w:rsid w:val="0016590F"/>
    <w:rsid w:val="00167308"/>
    <w:rsid w:val="001758AF"/>
    <w:rsid w:val="0018103B"/>
    <w:rsid w:val="00182668"/>
    <w:rsid w:val="001863E4"/>
    <w:rsid w:val="00187F8F"/>
    <w:rsid w:val="00187F97"/>
    <w:rsid w:val="00190214"/>
    <w:rsid w:val="001915ED"/>
    <w:rsid w:val="0019393E"/>
    <w:rsid w:val="00193C5B"/>
    <w:rsid w:val="00194FDA"/>
    <w:rsid w:val="00196F43"/>
    <w:rsid w:val="001971A1"/>
    <w:rsid w:val="001A09B5"/>
    <w:rsid w:val="001A15B2"/>
    <w:rsid w:val="001A2E72"/>
    <w:rsid w:val="001A378F"/>
    <w:rsid w:val="001A43BF"/>
    <w:rsid w:val="001A53F7"/>
    <w:rsid w:val="001A5B69"/>
    <w:rsid w:val="001A60D1"/>
    <w:rsid w:val="001A64EC"/>
    <w:rsid w:val="001A71FA"/>
    <w:rsid w:val="001A7E49"/>
    <w:rsid w:val="001B0B6B"/>
    <w:rsid w:val="001B0BB1"/>
    <w:rsid w:val="001B35CF"/>
    <w:rsid w:val="001B3E6C"/>
    <w:rsid w:val="001B452C"/>
    <w:rsid w:val="001B5FB1"/>
    <w:rsid w:val="001B67D7"/>
    <w:rsid w:val="001C1B56"/>
    <w:rsid w:val="001C2CB8"/>
    <w:rsid w:val="001C5EB6"/>
    <w:rsid w:val="001D0277"/>
    <w:rsid w:val="001D0520"/>
    <w:rsid w:val="001D0FC6"/>
    <w:rsid w:val="001D109D"/>
    <w:rsid w:val="001D257F"/>
    <w:rsid w:val="001D3808"/>
    <w:rsid w:val="001D6656"/>
    <w:rsid w:val="001D6E17"/>
    <w:rsid w:val="001D7182"/>
    <w:rsid w:val="001D7236"/>
    <w:rsid w:val="001D7E06"/>
    <w:rsid w:val="001E1380"/>
    <w:rsid w:val="001E1D79"/>
    <w:rsid w:val="001E242D"/>
    <w:rsid w:val="001E3743"/>
    <w:rsid w:val="001E6E45"/>
    <w:rsid w:val="001F0260"/>
    <w:rsid w:val="001F0E75"/>
    <w:rsid w:val="001F1552"/>
    <w:rsid w:val="001F1B92"/>
    <w:rsid w:val="001F5405"/>
    <w:rsid w:val="001F7DDC"/>
    <w:rsid w:val="00200DA6"/>
    <w:rsid w:val="002011CA"/>
    <w:rsid w:val="00201891"/>
    <w:rsid w:val="002030BC"/>
    <w:rsid w:val="00203BF0"/>
    <w:rsid w:val="00206705"/>
    <w:rsid w:val="002077B7"/>
    <w:rsid w:val="00207F53"/>
    <w:rsid w:val="0021290E"/>
    <w:rsid w:val="00214036"/>
    <w:rsid w:val="002151DB"/>
    <w:rsid w:val="00220BEB"/>
    <w:rsid w:val="00220D39"/>
    <w:rsid w:val="00220D99"/>
    <w:rsid w:val="00222CF9"/>
    <w:rsid w:val="0023068B"/>
    <w:rsid w:val="00230CCB"/>
    <w:rsid w:val="00232A68"/>
    <w:rsid w:val="00233E6A"/>
    <w:rsid w:val="00234FFA"/>
    <w:rsid w:val="0024122B"/>
    <w:rsid w:val="002448BA"/>
    <w:rsid w:val="00245234"/>
    <w:rsid w:val="0024752B"/>
    <w:rsid w:val="0025027F"/>
    <w:rsid w:val="0025160C"/>
    <w:rsid w:val="00251F2B"/>
    <w:rsid w:val="002533EA"/>
    <w:rsid w:val="002545BE"/>
    <w:rsid w:val="002549B0"/>
    <w:rsid w:val="002574DB"/>
    <w:rsid w:val="0026065B"/>
    <w:rsid w:val="00261068"/>
    <w:rsid w:val="002633A5"/>
    <w:rsid w:val="002648BF"/>
    <w:rsid w:val="00271893"/>
    <w:rsid w:val="002803A0"/>
    <w:rsid w:val="00281B1B"/>
    <w:rsid w:val="002825FE"/>
    <w:rsid w:val="00282900"/>
    <w:rsid w:val="00284308"/>
    <w:rsid w:val="00285390"/>
    <w:rsid w:val="002863CF"/>
    <w:rsid w:val="00287263"/>
    <w:rsid w:val="0028735F"/>
    <w:rsid w:val="00287558"/>
    <w:rsid w:val="00290230"/>
    <w:rsid w:val="002935CB"/>
    <w:rsid w:val="00293CF2"/>
    <w:rsid w:val="00295B21"/>
    <w:rsid w:val="002960FC"/>
    <w:rsid w:val="002A0502"/>
    <w:rsid w:val="002A193F"/>
    <w:rsid w:val="002A30A2"/>
    <w:rsid w:val="002A3785"/>
    <w:rsid w:val="002A3C2F"/>
    <w:rsid w:val="002A3DE5"/>
    <w:rsid w:val="002A45B9"/>
    <w:rsid w:val="002A5748"/>
    <w:rsid w:val="002A5A84"/>
    <w:rsid w:val="002A65F4"/>
    <w:rsid w:val="002A66C7"/>
    <w:rsid w:val="002A782C"/>
    <w:rsid w:val="002B1546"/>
    <w:rsid w:val="002B30CA"/>
    <w:rsid w:val="002B537D"/>
    <w:rsid w:val="002B6974"/>
    <w:rsid w:val="002B70BD"/>
    <w:rsid w:val="002B7BBC"/>
    <w:rsid w:val="002C17C1"/>
    <w:rsid w:val="002C21F2"/>
    <w:rsid w:val="002C25A4"/>
    <w:rsid w:val="002C27AD"/>
    <w:rsid w:val="002C2934"/>
    <w:rsid w:val="002C43E5"/>
    <w:rsid w:val="002C44EE"/>
    <w:rsid w:val="002C5FB4"/>
    <w:rsid w:val="002C61EF"/>
    <w:rsid w:val="002C7C4E"/>
    <w:rsid w:val="002D650A"/>
    <w:rsid w:val="002E01E7"/>
    <w:rsid w:val="002E0A2E"/>
    <w:rsid w:val="002E3B5B"/>
    <w:rsid w:val="002E5527"/>
    <w:rsid w:val="002E77ED"/>
    <w:rsid w:val="002F0EBA"/>
    <w:rsid w:val="002F18EA"/>
    <w:rsid w:val="002F405E"/>
    <w:rsid w:val="002F559C"/>
    <w:rsid w:val="002F6F19"/>
    <w:rsid w:val="002F7706"/>
    <w:rsid w:val="003000EA"/>
    <w:rsid w:val="003012A3"/>
    <w:rsid w:val="003026FE"/>
    <w:rsid w:val="0031210A"/>
    <w:rsid w:val="00314193"/>
    <w:rsid w:val="00314638"/>
    <w:rsid w:val="00315CEE"/>
    <w:rsid w:val="00316310"/>
    <w:rsid w:val="00316CF3"/>
    <w:rsid w:val="00316E31"/>
    <w:rsid w:val="0031707A"/>
    <w:rsid w:val="00320693"/>
    <w:rsid w:val="00320A91"/>
    <w:rsid w:val="00320ADB"/>
    <w:rsid w:val="00321A92"/>
    <w:rsid w:val="00324275"/>
    <w:rsid w:val="00327E18"/>
    <w:rsid w:val="00330D17"/>
    <w:rsid w:val="003312DD"/>
    <w:rsid w:val="003330C6"/>
    <w:rsid w:val="00334C84"/>
    <w:rsid w:val="003365BF"/>
    <w:rsid w:val="00343A68"/>
    <w:rsid w:val="003444CC"/>
    <w:rsid w:val="003447E6"/>
    <w:rsid w:val="0034638F"/>
    <w:rsid w:val="003471C3"/>
    <w:rsid w:val="00350E36"/>
    <w:rsid w:val="00351814"/>
    <w:rsid w:val="00352878"/>
    <w:rsid w:val="0035371B"/>
    <w:rsid w:val="00354F12"/>
    <w:rsid w:val="00356345"/>
    <w:rsid w:val="003565F7"/>
    <w:rsid w:val="00356E44"/>
    <w:rsid w:val="00361DE8"/>
    <w:rsid w:val="00364324"/>
    <w:rsid w:val="00364E9B"/>
    <w:rsid w:val="003713C9"/>
    <w:rsid w:val="00373FCB"/>
    <w:rsid w:val="003744B8"/>
    <w:rsid w:val="00375490"/>
    <w:rsid w:val="00380C65"/>
    <w:rsid w:val="0038114F"/>
    <w:rsid w:val="0038428D"/>
    <w:rsid w:val="00384FCC"/>
    <w:rsid w:val="0038638A"/>
    <w:rsid w:val="00386CF8"/>
    <w:rsid w:val="003908B7"/>
    <w:rsid w:val="00394BFF"/>
    <w:rsid w:val="003A1020"/>
    <w:rsid w:val="003A17EB"/>
    <w:rsid w:val="003A425B"/>
    <w:rsid w:val="003A449E"/>
    <w:rsid w:val="003A6E37"/>
    <w:rsid w:val="003B058B"/>
    <w:rsid w:val="003B08DC"/>
    <w:rsid w:val="003B1F23"/>
    <w:rsid w:val="003B2168"/>
    <w:rsid w:val="003B49E4"/>
    <w:rsid w:val="003B5041"/>
    <w:rsid w:val="003B52BE"/>
    <w:rsid w:val="003C0A48"/>
    <w:rsid w:val="003C0D63"/>
    <w:rsid w:val="003C1645"/>
    <w:rsid w:val="003C1CBC"/>
    <w:rsid w:val="003C3084"/>
    <w:rsid w:val="003C34EA"/>
    <w:rsid w:val="003C4C1B"/>
    <w:rsid w:val="003C5054"/>
    <w:rsid w:val="003C5917"/>
    <w:rsid w:val="003D4103"/>
    <w:rsid w:val="003D42F9"/>
    <w:rsid w:val="003D458E"/>
    <w:rsid w:val="003D517F"/>
    <w:rsid w:val="003D5316"/>
    <w:rsid w:val="003D64E8"/>
    <w:rsid w:val="003D7EAE"/>
    <w:rsid w:val="003E1899"/>
    <w:rsid w:val="003E669A"/>
    <w:rsid w:val="003E6754"/>
    <w:rsid w:val="003F1068"/>
    <w:rsid w:val="003F1347"/>
    <w:rsid w:val="003F2019"/>
    <w:rsid w:val="003F226F"/>
    <w:rsid w:val="003F27BE"/>
    <w:rsid w:val="003F376B"/>
    <w:rsid w:val="003F48BD"/>
    <w:rsid w:val="003F58BB"/>
    <w:rsid w:val="003F592C"/>
    <w:rsid w:val="004002B4"/>
    <w:rsid w:val="00400331"/>
    <w:rsid w:val="00400D27"/>
    <w:rsid w:val="00402CEE"/>
    <w:rsid w:val="00403BCB"/>
    <w:rsid w:val="00405109"/>
    <w:rsid w:val="00406BE5"/>
    <w:rsid w:val="00410E50"/>
    <w:rsid w:val="004117F6"/>
    <w:rsid w:val="00411EB7"/>
    <w:rsid w:val="00413839"/>
    <w:rsid w:val="004138B9"/>
    <w:rsid w:val="0041426D"/>
    <w:rsid w:val="00415AF5"/>
    <w:rsid w:val="0041665C"/>
    <w:rsid w:val="00417EB5"/>
    <w:rsid w:val="0042011B"/>
    <w:rsid w:val="00423618"/>
    <w:rsid w:val="00430656"/>
    <w:rsid w:val="004306D4"/>
    <w:rsid w:val="004307E4"/>
    <w:rsid w:val="004319FA"/>
    <w:rsid w:val="0043252E"/>
    <w:rsid w:val="00434AFA"/>
    <w:rsid w:val="00440296"/>
    <w:rsid w:val="0044223A"/>
    <w:rsid w:val="0044749F"/>
    <w:rsid w:val="0044787F"/>
    <w:rsid w:val="00447891"/>
    <w:rsid w:val="004509AB"/>
    <w:rsid w:val="00450C1C"/>
    <w:rsid w:val="00451100"/>
    <w:rsid w:val="0045171C"/>
    <w:rsid w:val="0045180C"/>
    <w:rsid w:val="00452194"/>
    <w:rsid w:val="00452553"/>
    <w:rsid w:val="004528DF"/>
    <w:rsid w:val="00452C4F"/>
    <w:rsid w:val="00452CEA"/>
    <w:rsid w:val="004532D4"/>
    <w:rsid w:val="00456349"/>
    <w:rsid w:val="004572EE"/>
    <w:rsid w:val="00460BF8"/>
    <w:rsid w:val="00460C1B"/>
    <w:rsid w:val="0046206F"/>
    <w:rsid w:val="004620F4"/>
    <w:rsid w:val="0046321E"/>
    <w:rsid w:val="0046345A"/>
    <w:rsid w:val="00466828"/>
    <w:rsid w:val="00470A88"/>
    <w:rsid w:val="00472A5B"/>
    <w:rsid w:val="00475096"/>
    <w:rsid w:val="0047541D"/>
    <w:rsid w:val="004803DD"/>
    <w:rsid w:val="00480C8A"/>
    <w:rsid w:val="00481D5D"/>
    <w:rsid w:val="00482DCB"/>
    <w:rsid w:val="00484D57"/>
    <w:rsid w:val="00485EBE"/>
    <w:rsid w:val="00490CF5"/>
    <w:rsid w:val="004929B9"/>
    <w:rsid w:val="00495C3A"/>
    <w:rsid w:val="00497491"/>
    <w:rsid w:val="004A29FD"/>
    <w:rsid w:val="004A383D"/>
    <w:rsid w:val="004A4C3A"/>
    <w:rsid w:val="004B1A23"/>
    <w:rsid w:val="004B55F7"/>
    <w:rsid w:val="004B6193"/>
    <w:rsid w:val="004B7566"/>
    <w:rsid w:val="004C02F8"/>
    <w:rsid w:val="004C0827"/>
    <w:rsid w:val="004C0E99"/>
    <w:rsid w:val="004C168E"/>
    <w:rsid w:val="004C233A"/>
    <w:rsid w:val="004C53F9"/>
    <w:rsid w:val="004C59E5"/>
    <w:rsid w:val="004C67E4"/>
    <w:rsid w:val="004C6C01"/>
    <w:rsid w:val="004D1E71"/>
    <w:rsid w:val="004D3A05"/>
    <w:rsid w:val="004D3FC7"/>
    <w:rsid w:val="004D446B"/>
    <w:rsid w:val="004D7029"/>
    <w:rsid w:val="004D72F9"/>
    <w:rsid w:val="004D7ED0"/>
    <w:rsid w:val="004E0970"/>
    <w:rsid w:val="004E106F"/>
    <w:rsid w:val="004E4718"/>
    <w:rsid w:val="004F1737"/>
    <w:rsid w:val="004F1D42"/>
    <w:rsid w:val="004F386A"/>
    <w:rsid w:val="004F393B"/>
    <w:rsid w:val="004F3A93"/>
    <w:rsid w:val="004F6968"/>
    <w:rsid w:val="004F6B02"/>
    <w:rsid w:val="004F73A0"/>
    <w:rsid w:val="00500E18"/>
    <w:rsid w:val="00503BB4"/>
    <w:rsid w:val="00503C6E"/>
    <w:rsid w:val="00504055"/>
    <w:rsid w:val="00511FCE"/>
    <w:rsid w:val="005124D4"/>
    <w:rsid w:val="00512857"/>
    <w:rsid w:val="00512FDE"/>
    <w:rsid w:val="00516FB0"/>
    <w:rsid w:val="00524897"/>
    <w:rsid w:val="005267C0"/>
    <w:rsid w:val="00526BDF"/>
    <w:rsid w:val="00526C93"/>
    <w:rsid w:val="0053053D"/>
    <w:rsid w:val="0053065A"/>
    <w:rsid w:val="00531B2B"/>
    <w:rsid w:val="005338CD"/>
    <w:rsid w:val="00533EBE"/>
    <w:rsid w:val="00534646"/>
    <w:rsid w:val="00534803"/>
    <w:rsid w:val="0053558B"/>
    <w:rsid w:val="005373C1"/>
    <w:rsid w:val="0054207C"/>
    <w:rsid w:val="00542262"/>
    <w:rsid w:val="005431FC"/>
    <w:rsid w:val="00544C64"/>
    <w:rsid w:val="005457C9"/>
    <w:rsid w:val="005508F8"/>
    <w:rsid w:val="00552409"/>
    <w:rsid w:val="005529DF"/>
    <w:rsid w:val="00553741"/>
    <w:rsid w:val="00553D03"/>
    <w:rsid w:val="00553DB3"/>
    <w:rsid w:val="00554AA7"/>
    <w:rsid w:val="0055733C"/>
    <w:rsid w:val="0056247A"/>
    <w:rsid w:val="00562F06"/>
    <w:rsid w:val="0056470D"/>
    <w:rsid w:val="00567067"/>
    <w:rsid w:val="0057052E"/>
    <w:rsid w:val="00570543"/>
    <w:rsid w:val="005711F4"/>
    <w:rsid w:val="005712E3"/>
    <w:rsid w:val="00571F74"/>
    <w:rsid w:val="00572A19"/>
    <w:rsid w:val="00573CB0"/>
    <w:rsid w:val="00575EA0"/>
    <w:rsid w:val="00576722"/>
    <w:rsid w:val="005821C8"/>
    <w:rsid w:val="005843BC"/>
    <w:rsid w:val="00585AD1"/>
    <w:rsid w:val="00590173"/>
    <w:rsid w:val="0059263E"/>
    <w:rsid w:val="00592A39"/>
    <w:rsid w:val="00592D9A"/>
    <w:rsid w:val="00593458"/>
    <w:rsid w:val="00593852"/>
    <w:rsid w:val="00593D5C"/>
    <w:rsid w:val="00594060"/>
    <w:rsid w:val="00594719"/>
    <w:rsid w:val="00594810"/>
    <w:rsid w:val="00594AD1"/>
    <w:rsid w:val="005958D1"/>
    <w:rsid w:val="005A1CDE"/>
    <w:rsid w:val="005A2E87"/>
    <w:rsid w:val="005A3D50"/>
    <w:rsid w:val="005A7B88"/>
    <w:rsid w:val="005A7FEA"/>
    <w:rsid w:val="005B0A51"/>
    <w:rsid w:val="005B191A"/>
    <w:rsid w:val="005B22E7"/>
    <w:rsid w:val="005B362F"/>
    <w:rsid w:val="005B5FA8"/>
    <w:rsid w:val="005B6D6C"/>
    <w:rsid w:val="005C0031"/>
    <w:rsid w:val="005C1D3E"/>
    <w:rsid w:val="005C37BD"/>
    <w:rsid w:val="005C3B65"/>
    <w:rsid w:val="005C45BC"/>
    <w:rsid w:val="005C5FA9"/>
    <w:rsid w:val="005C6242"/>
    <w:rsid w:val="005D0C6E"/>
    <w:rsid w:val="005D2D71"/>
    <w:rsid w:val="005D3188"/>
    <w:rsid w:val="005D4D25"/>
    <w:rsid w:val="005E1523"/>
    <w:rsid w:val="005E26AA"/>
    <w:rsid w:val="005E2D47"/>
    <w:rsid w:val="005E5B1F"/>
    <w:rsid w:val="005E6120"/>
    <w:rsid w:val="005E65D5"/>
    <w:rsid w:val="005E7A57"/>
    <w:rsid w:val="005F1DE1"/>
    <w:rsid w:val="005F476A"/>
    <w:rsid w:val="005F7257"/>
    <w:rsid w:val="005F79EE"/>
    <w:rsid w:val="005F7BEF"/>
    <w:rsid w:val="00601569"/>
    <w:rsid w:val="00601EC8"/>
    <w:rsid w:val="00602163"/>
    <w:rsid w:val="00604177"/>
    <w:rsid w:val="006124D2"/>
    <w:rsid w:val="0061415B"/>
    <w:rsid w:val="006154B2"/>
    <w:rsid w:val="00615FF1"/>
    <w:rsid w:val="00621EBE"/>
    <w:rsid w:val="006222D1"/>
    <w:rsid w:val="00622827"/>
    <w:rsid w:val="00630A57"/>
    <w:rsid w:val="00630DCE"/>
    <w:rsid w:val="006313B9"/>
    <w:rsid w:val="00632AEC"/>
    <w:rsid w:val="0063366A"/>
    <w:rsid w:val="0063417F"/>
    <w:rsid w:val="00634196"/>
    <w:rsid w:val="00635FB2"/>
    <w:rsid w:val="006407D5"/>
    <w:rsid w:val="00640D75"/>
    <w:rsid w:val="00640E1F"/>
    <w:rsid w:val="006410DE"/>
    <w:rsid w:val="00642309"/>
    <w:rsid w:val="00646B42"/>
    <w:rsid w:val="006478E7"/>
    <w:rsid w:val="00647EC5"/>
    <w:rsid w:val="0065036F"/>
    <w:rsid w:val="006511F0"/>
    <w:rsid w:val="00651B3E"/>
    <w:rsid w:val="00651E4A"/>
    <w:rsid w:val="006558D2"/>
    <w:rsid w:val="006561F7"/>
    <w:rsid w:val="00662926"/>
    <w:rsid w:val="00663670"/>
    <w:rsid w:val="006659C2"/>
    <w:rsid w:val="00665AF6"/>
    <w:rsid w:val="00666291"/>
    <w:rsid w:val="00666525"/>
    <w:rsid w:val="00666D6D"/>
    <w:rsid w:val="0066788A"/>
    <w:rsid w:val="0066790A"/>
    <w:rsid w:val="006702B2"/>
    <w:rsid w:val="00671028"/>
    <w:rsid w:val="00674D5F"/>
    <w:rsid w:val="00675C1E"/>
    <w:rsid w:val="0068113C"/>
    <w:rsid w:val="00684541"/>
    <w:rsid w:val="0068522B"/>
    <w:rsid w:val="0068539F"/>
    <w:rsid w:val="00685B45"/>
    <w:rsid w:val="00686542"/>
    <w:rsid w:val="00686ADA"/>
    <w:rsid w:val="006871B1"/>
    <w:rsid w:val="00690E5A"/>
    <w:rsid w:val="00691A18"/>
    <w:rsid w:val="00693E29"/>
    <w:rsid w:val="00695370"/>
    <w:rsid w:val="00697E26"/>
    <w:rsid w:val="006A12AC"/>
    <w:rsid w:val="006A1442"/>
    <w:rsid w:val="006A2F28"/>
    <w:rsid w:val="006A4CAA"/>
    <w:rsid w:val="006A4E20"/>
    <w:rsid w:val="006A58FA"/>
    <w:rsid w:val="006A6207"/>
    <w:rsid w:val="006A78D9"/>
    <w:rsid w:val="006B0D63"/>
    <w:rsid w:val="006B1B0B"/>
    <w:rsid w:val="006B2A86"/>
    <w:rsid w:val="006B3748"/>
    <w:rsid w:val="006B42A1"/>
    <w:rsid w:val="006B569F"/>
    <w:rsid w:val="006B5E4D"/>
    <w:rsid w:val="006B719B"/>
    <w:rsid w:val="006B7374"/>
    <w:rsid w:val="006C00E8"/>
    <w:rsid w:val="006C1620"/>
    <w:rsid w:val="006C185B"/>
    <w:rsid w:val="006C199F"/>
    <w:rsid w:val="006C25EA"/>
    <w:rsid w:val="006C293F"/>
    <w:rsid w:val="006C42CF"/>
    <w:rsid w:val="006C59FA"/>
    <w:rsid w:val="006C6A17"/>
    <w:rsid w:val="006D3076"/>
    <w:rsid w:val="006D50A8"/>
    <w:rsid w:val="006E1512"/>
    <w:rsid w:val="006E3055"/>
    <w:rsid w:val="006E3401"/>
    <w:rsid w:val="006E462E"/>
    <w:rsid w:val="006E5198"/>
    <w:rsid w:val="006E6333"/>
    <w:rsid w:val="006F2164"/>
    <w:rsid w:val="006F3B87"/>
    <w:rsid w:val="006F5C67"/>
    <w:rsid w:val="006F7D29"/>
    <w:rsid w:val="007036D0"/>
    <w:rsid w:val="00703DF6"/>
    <w:rsid w:val="00705F2D"/>
    <w:rsid w:val="00706C0F"/>
    <w:rsid w:val="00707E0C"/>
    <w:rsid w:val="00715FCD"/>
    <w:rsid w:val="007179F1"/>
    <w:rsid w:val="0072018A"/>
    <w:rsid w:val="00721B51"/>
    <w:rsid w:val="00722DA7"/>
    <w:rsid w:val="00723DAF"/>
    <w:rsid w:val="00730523"/>
    <w:rsid w:val="00734F65"/>
    <w:rsid w:val="00734F8A"/>
    <w:rsid w:val="007350AD"/>
    <w:rsid w:val="00735FD5"/>
    <w:rsid w:val="00741A26"/>
    <w:rsid w:val="00741A74"/>
    <w:rsid w:val="00742C97"/>
    <w:rsid w:val="00742E9F"/>
    <w:rsid w:val="0074342F"/>
    <w:rsid w:val="00744241"/>
    <w:rsid w:val="0074592F"/>
    <w:rsid w:val="00746797"/>
    <w:rsid w:val="00747463"/>
    <w:rsid w:val="007514CE"/>
    <w:rsid w:val="00751736"/>
    <w:rsid w:val="00754F7A"/>
    <w:rsid w:val="00755927"/>
    <w:rsid w:val="00755E62"/>
    <w:rsid w:val="0075759A"/>
    <w:rsid w:val="00760337"/>
    <w:rsid w:val="00760C01"/>
    <w:rsid w:val="007610AE"/>
    <w:rsid w:val="007620E2"/>
    <w:rsid w:val="00765A67"/>
    <w:rsid w:val="00771E91"/>
    <w:rsid w:val="007720C0"/>
    <w:rsid w:val="0077290B"/>
    <w:rsid w:val="00775568"/>
    <w:rsid w:val="00775C0A"/>
    <w:rsid w:val="0077618F"/>
    <w:rsid w:val="00776C34"/>
    <w:rsid w:val="0078216D"/>
    <w:rsid w:val="00782C0A"/>
    <w:rsid w:val="0078329F"/>
    <w:rsid w:val="00784441"/>
    <w:rsid w:val="0078582F"/>
    <w:rsid w:val="00786533"/>
    <w:rsid w:val="007871E7"/>
    <w:rsid w:val="007876D9"/>
    <w:rsid w:val="007879E6"/>
    <w:rsid w:val="00787FAE"/>
    <w:rsid w:val="0079160B"/>
    <w:rsid w:val="007939DC"/>
    <w:rsid w:val="007951EB"/>
    <w:rsid w:val="00795F3A"/>
    <w:rsid w:val="00796025"/>
    <w:rsid w:val="00796600"/>
    <w:rsid w:val="00797141"/>
    <w:rsid w:val="007A2C94"/>
    <w:rsid w:val="007A318E"/>
    <w:rsid w:val="007A32F4"/>
    <w:rsid w:val="007A399A"/>
    <w:rsid w:val="007A5239"/>
    <w:rsid w:val="007A7070"/>
    <w:rsid w:val="007A7506"/>
    <w:rsid w:val="007B05AF"/>
    <w:rsid w:val="007B1A1C"/>
    <w:rsid w:val="007B2B1F"/>
    <w:rsid w:val="007B5F9B"/>
    <w:rsid w:val="007B62D1"/>
    <w:rsid w:val="007C12BB"/>
    <w:rsid w:val="007C1344"/>
    <w:rsid w:val="007C23EB"/>
    <w:rsid w:val="007C2555"/>
    <w:rsid w:val="007C637D"/>
    <w:rsid w:val="007C70A2"/>
    <w:rsid w:val="007D1602"/>
    <w:rsid w:val="007D1EC3"/>
    <w:rsid w:val="007D41C0"/>
    <w:rsid w:val="007D4E74"/>
    <w:rsid w:val="007D4F6C"/>
    <w:rsid w:val="007D5398"/>
    <w:rsid w:val="007D5B3D"/>
    <w:rsid w:val="007D743D"/>
    <w:rsid w:val="007E232D"/>
    <w:rsid w:val="007E4B0B"/>
    <w:rsid w:val="007E54BC"/>
    <w:rsid w:val="007E5B7D"/>
    <w:rsid w:val="007E77A5"/>
    <w:rsid w:val="007E7B5A"/>
    <w:rsid w:val="007E7CF5"/>
    <w:rsid w:val="007E7DB6"/>
    <w:rsid w:val="007F1E0D"/>
    <w:rsid w:val="007F46F0"/>
    <w:rsid w:val="007F660E"/>
    <w:rsid w:val="00801293"/>
    <w:rsid w:val="008028C8"/>
    <w:rsid w:val="00804020"/>
    <w:rsid w:val="008054CA"/>
    <w:rsid w:val="00805D1C"/>
    <w:rsid w:val="00806797"/>
    <w:rsid w:val="00807635"/>
    <w:rsid w:val="00810E1C"/>
    <w:rsid w:val="008110CF"/>
    <w:rsid w:val="008117AB"/>
    <w:rsid w:val="0081220E"/>
    <w:rsid w:val="0081294F"/>
    <w:rsid w:val="00812A5D"/>
    <w:rsid w:val="00812DB9"/>
    <w:rsid w:val="00813354"/>
    <w:rsid w:val="008137D7"/>
    <w:rsid w:val="008145DB"/>
    <w:rsid w:val="00815BB8"/>
    <w:rsid w:val="00816873"/>
    <w:rsid w:val="00816CE2"/>
    <w:rsid w:val="00816D3E"/>
    <w:rsid w:val="00821706"/>
    <w:rsid w:val="00822211"/>
    <w:rsid w:val="00822230"/>
    <w:rsid w:val="00822F07"/>
    <w:rsid w:val="008307B1"/>
    <w:rsid w:val="00830E2F"/>
    <w:rsid w:val="008317BE"/>
    <w:rsid w:val="00831AAA"/>
    <w:rsid w:val="00832DCB"/>
    <w:rsid w:val="00833E68"/>
    <w:rsid w:val="00834074"/>
    <w:rsid w:val="00835DD6"/>
    <w:rsid w:val="0083799C"/>
    <w:rsid w:val="008401AB"/>
    <w:rsid w:val="00840349"/>
    <w:rsid w:val="0084053D"/>
    <w:rsid w:val="00840EB4"/>
    <w:rsid w:val="00841FC2"/>
    <w:rsid w:val="0084264B"/>
    <w:rsid w:val="00844C97"/>
    <w:rsid w:val="00847726"/>
    <w:rsid w:val="00850333"/>
    <w:rsid w:val="0085037A"/>
    <w:rsid w:val="00850595"/>
    <w:rsid w:val="0085063C"/>
    <w:rsid w:val="00850D07"/>
    <w:rsid w:val="00851A30"/>
    <w:rsid w:val="008525F2"/>
    <w:rsid w:val="00852689"/>
    <w:rsid w:val="0085365F"/>
    <w:rsid w:val="00853D1F"/>
    <w:rsid w:val="0085528A"/>
    <w:rsid w:val="00857BC6"/>
    <w:rsid w:val="00857D4F"/>
    <w:rsid w:val="00860504"/>
    <w:rsid w:val="0086109E"/>
    <w:rsid w:val="008626A9"/>
    <w:rsid w:val="0086519F"/>
    <w:rsid w:val="00865B1D"/>
    <w:rsid w:val="008664F0"/>
    <w:rsid w:val="00866A32"/>
    <w:rsid w:val="00866B4C"/>
    <w:rsid w:val="00867A1D"/>
    <w:rsid w:val="00872E4A"/>
    <w:rsid w:val="00872F19"/>
    <w:rsid w:val="00873A66"/>
    <w:rsid w:val="008742D4"/>
    <w:rsid w:val="00875A5C"/>
    <w:rsid w:val="008760A5"/>
    <w:rsid w:val="00876233"/>
    <w:rsid w:val="008808A1"/>
    <w:rsid w:val="00881738"/>
    <w:rsid w:val="0088310B"/>
    <w:rsid w:val="00885241"/>
    <w:rsid w:val="00885C49"/>
    <w:rsid w:val="0088755C"/>
    <w:rsid w:val="00892293"/>
    <w:rsid w:val="00897341"/>
    <w:rsid w:val="008A05DF"/>
    <w:rsid w:val="008A1FDD"/>
    <w:rsid w:val="008A2050"/>
    <w:rsid w:val="008A2D3D"/>
    <w:rsid w:val="008A4189"/>
    <w:rsid w:val="008A43C7"/>
    <w:rsid w:val="008A55CB"/>
    <w:rsid w:val="008A5B84"/>
    <w:rsid w:val="008A7325"/>
    <w:rsid w:val="008A7330"/>
    <w:rsid w:val="008A736C"/>
    <w:rsid w:val="008B0418"/>
    <w:rsid w:val="008B0C6C"/>
    <w:rsid w:val="008B0F13"/>
    <w:rsid w:val="008B24F1"/>
    <w:rsid w:val="008B28FA"/>
    <w:rsid w:val="008B2AD7"/>
    <w:rsid w:val="008B3E21"/>
    <w:rsid w:val="008B4121"/>
    <w:rsid w:val="008B4B31"/>
    <w:rsid w:val="008B6262"/>
    <w:rsid w:val="008B6341"/>
    <w:rsid w:val="008C001C"/>
    <w:rsid w:val="008C0A36"/>
    <w:rsid w:val="008C2332"/>
    <w:rsid w:val="008C2EF6"/>
    <w:rsid w:val="008C426D"/>
    <w:rsid w:val="008C4742"/>
    <w:rsid w:val="008C4C7E"/>
    <w:rsid w:val="008C750E"/>
    <w:rsid w:val="008C790B"/>
    <w:rsid w:val="008D1655"/>
    <w:rsid w:val="008D1887"/>
    <w:rsid w:val="008D31F8"/>
    <w:rsid w:val="008D44C3"/>
    <w:rsid w:val="008D6EBF"/>
    <w:rsid w:val="008D76AF"/>
    <w:rsid w:val="008E1618"/>
    <w:rsid w:val="008E196B"/>
    <w:rsid w:val="008E439F"/>
    <w:rsid w:val="008E542E"/>
    <w:rsid w:val="008E5B08"/>
    <w:rsid w:val="008F1211"/>
    <w:rsid w:val="008F30F0"/>
    <w:rsid w:val="008F3760"/>
    <w:rsid w:val="0090011F"/>
    <w:rsid w:val="009035AD"/>
    <w:rsid w:val="00906686"/>
    <w:rsid w:val="00910677"/>
    <w:rsid w:val="009119D9"/>
    <w:rsid w:val="00912812"/>
    <w:rsid w:val="009144F7"/>
    <w:rsid w:val="009150D3"/>
    <w:rsid w:val="0091721C"/>
    <w:rsid w:val="00917CB4"/>
    <w:rsid w:val="0092225E"/>
    <w:rsid w:val="0092488F"/>
    <w:rsid w:val="009255E7"/>
    <w:rsid w:val="009265A5"/>
    <w:rsid w:val="0093091E"/>
    <w:rsid w:val="0093134F"/>
    <w:rsid w:val="009319E6"/>
    <w:rsid w:val="00931E4D"/>
    <w:rsid w:val="00931F37"/>
    <w:rsid w:val="00934066"/>
    <w:rsid w:val="00940826"/>
    <w:rsid w:val="00940C94"/>
    <w:rsid w:val="00941781"/>
    <w:rsid w:val="0094228B"/>
    <w:rsid w:val="009448A5"/>
    <w:rsid w:val="00944951"/>
    <w:rsid w:val="00944DC9"/>
    <w:rsid w:val="009459D0"/>
    <w:rsid w:val="0094637D"/>
    <w:rsid w:val="009467CA"/>
    <w:rsid w:val="00946EC3"/>
    <w:rsid w:val="00947BF7"/>
    <w:rsid w:val="00947D98"/>
    <w:rsid w:val="00953279"/>
    <w:rsid w:val="0095536E"/>
    <w:rsid w:val="00956EDA"/>
    <w:rsid w:val="0096311C"/>
    <w:rsid w:val="00963981"/>
    <w:rsid w:val="00965795"/>
    <w:rsid w:val="00967066"/>
    <w:rsid w:val="00967CEE"/>
    <w:rsid w:val="00974160"/>
    <w:rsid w:val="009767EF"/>
    <w:rsid w:val="00980A49"/>
    <w:rsid w:val="0098134A"/>
    <w:rsid w:val="00981D29"/>
    <w:rsid w:val="00983D3C"/>
    <w:rsid w:val="0098558C"/>
    <w:rsid w:val="00987F9C"/>
    <w:rsid w:val="0099013A"/>
    <w:rsid w:val="00994852"/>
    <w:rsid w:val="009954E4"/>
    <w:rsid w:val="00995F85"/>
    <w:rsid w:val="009966AF"/>
    <w:rsid w:val="00996876"/>
    <w:rsid w:val="0099712E"/>
    <w:rsid w:val="009A026F"/>
    <w:rsid w:val="009A1DB0"/>
    <w:rsid w:val="009A4157"/>
    <w:rsid w:val="009A66DF"/>
    <w:rsid w:val="009A6EAF"/>
    <w:rsid w:val="009B0966"/>
    <w:rsid w:val="009B1090"/>
    <w:rsid w:val="009B42DF"/>
    <w:rsid w:val="009B4495"/>
    <w:rsid w:val="009B66BC"/>
    <w:rsid w:val="009C12F1"/>
    <w:rsid w:val="009C18FA"/>
    <w:rsid w:val="009C1F0C"/>
    <w:rsid w:val="009C3A2E"/>
    <w:rsid w:val="009C4883"/>
    <w:rsid w:val="009C540F"/>
    <w:rsid w:val="009C5EA0"/>
    <w:rsid w:val="009D1BC9"/>
    <w:rsid w:val="009D28B6"/>
    <w:rsid w:val="009D3194"/>
    <w:rsid w:val="009D43A4"/>
    <w:rsid w:val="009D4A88"/>
    <w:rsid w:val="009D7953"/>
    <w:rsid w:val="009E248B"/>
    <w:rsid w:val="009E52F2"/>
    <w:rsid w:val="009E5DA0"/>
    <w:rsid w:val="009E735D"/>
    <w:rsid w:val="009F1036"/>
    <w:rsid w:val="009F139F"/>
    <w:rsid w:val="009F1473"/>
    <w:rsid w:val="009F4EC8"/>
    <w:rsid w:val="009F50ED"/>
    <w:rsid w:val="009F6796"/>
    <w:rsid w:val="00A0051B"/>
    <w:rsid w:val="00A01136"/>
    <w:rsid w:val="00A01E16"/>
    <w:rsid w:val="00A02C34"/>
    <w:rsid w:val="00A04565"/>
    <w:rsid w:val="00A05676"/>
    <w:rsid w:val="00A0704A"/>
    <w:rsid w:val="00A11079"/>
    <w:rsid w:val="00A13CA6"/>
    <w:rsid w:val="00A14620"/>
    <w:rsid w:val="00A20148"/>
    <w:rsid w:val="00A22520"/>
    <w:rsid w:val="00A23375"/>
    <w:rsid w:val="00A259EB"/>
    <w:rsid w:val="00A25F0C"/>
    <w:rsid w:val="00A278EA"/>
    <w:rsid w:val="00A31F51"/>
    <w:rsid w:val="00A32332"/>
    <w:rsid w:val="00A32611"/>
    <w:rsid w:val="00A32CB4"/>
    <w:rsid w:val="00A3329E"/>
    <w:rsid w:val="00A33A8B"/>
    <w:rsid w:val="00A35045"/>
    <w:rsid w:val="00A36F11"/>
    <w:rsid w:val="00A37034"/>
    <w:rsid w:val="00A40644"/>
    <w:rsid w:val="00A42420"/>
    <w:rsid w:val="00A42D96"/>
    <w:rsid w:val="00A43FAD"/>
    <w:rsid w:val="00A444A6"/>
    <w:rsid w:val="00A44583"/>
    <w:rsid w:val="00A46B00"/>
    <w:rsid w:val="00A47FB2"/>
    <w:rsid w:val="00A5041F"/>
    <w:rsid w:val="00A5252B"/>
    <w:rsid w:val="00A52AEA"/>
    <w:rsid w:val="00A52F1B"/>
    <w:rsid w:val="00A5343C"/>
    <w:rsid w:val="00A623B3"/>
    <w:rsid w:val="00A63A41"/>
    <w:rsid w:val="00A70685"/>
    <w:rsid w:val="00A7236B"/>
    <w:rsid w:val="00A733B9"/>
    <w:rsid w:val="00A75D6C"/>
    <w:rsid w:val="00A76AF1"/>
    <w:rsid w:val="00A774A4"/>
    <w:rsid w:val="00A81B76"/>
    <w:rsid w:val="00A81F81"/>
    <w:rsid w:val="00A826C7"/>
    <w:rsid w:val="00A8766E"/>
    <w:rsid w:val="00A8770F"/>
    <w:rsid w:val="00A90C25"/>
    <w:rsid w:val="00A9149D"/>
    <w:rsid w:val="00A924AF"/>
    <w:rsid w:val="00A92950"/>
    <w:rsid w:val="00A95133"/>
    <w:rsid w:val="00A95C94"/>
    <w:rsid w:val="00AA174E"/>
    <w:rsid w:val="00AA4036"/>
    <w:rsid w:val="00AA5375"/>
    <w:rsid w:val="00AA75F6"/>
    <w:rsid w:val="00AB0566"/>
    <w:rsid w:val="00AB0CF1"/>
    <w:rsid w:val="00AB11D2"/>
    <w:rsid w:val="00AB19D9"/>
    <w:rsid w:val="00AB1EA4"/>
    <w:rsid w:val="00AB532B"/>
    <w:rsid w:val="00AB5C36"/>
    <w:rsid w:val="00AC0B6E"/>
    <w:rsid w:val="00AC3789"/>
    <w:rsid w:val="00AC451D"/>
    <w:rsid w:val="00AD355F"/>
    <w:rsid w:val="00AD3CFE"/>
    <w:rsid w:val="00AD447B"/>
    <w:rsid w:val="00AD575E"/>
    <w:rsid w:val="00AE0459"/>
    <w:rsid w:val="00AE0686"/>
    <w:rsid w:val="00AE0847"/>
    <w:rsid w:val="00AE1A05"/>
    <w:rsid w:val="00AE1BEE"/>
    <w:rsid w:val="00AE4C57"/>
    <w:rsid w:val="00AE5FB6"/>
    <w:rsid w:val="00AF32AF"/>
    <w:rsid w:val="00AF4759"/>
    <w:rsid w:val="00AF5062"/>
    <w:rsid w:val="00AF6794"/>
    <w:rsid w:val="00B0095A"/>
    <w:rsid w:val="00B010C5"/>
    <w:rsid w:val="00B01174"/>
    <w:rsid w:val="00B01561"/>
    <w:rsid w:val="00B02FEE"/>
    <w:rsid w:val="00B054A8"/>
    <w:rsid w:val="00B05952"/>
    <w:rsid w:val="00B11C85"/>
    <w:rsid w:val="00B15FA6"/>
    <w:rsid w:val="00B1685B"/>
    <w:rsid w:val="00B21758"/>
    <w:rsid w:val="00B23789"/>
    <w:rsid w:val="00B23FAE"/>
    <w:rsid w:val="00B24B49"/>
    <w:rsid w:val="00B261C0"/>
    <w:rsid w:val="00B278EC"/>
    <w:rsid w:val="00B3381E"/>
    <w:rsid w:val="00B340A3"/>
    <w:rsid w:val="00B35C9E"/>
    <w:rsid w:val="00B370B1"/>
    <w:rsid w:val="00B402B0"/>
    <w:rsid w:val="00B411A7"/>
    <w:rsid w:val="00B411C2"/>
    <w:rsid w:val="00B42564"/>
    <w:rsid w:val="00B43355"/>
    <w:rsid w:val="00B47618"/>
    <w:rsid w:val="00B50FDC"/>
    <w:rsid w:val="00B5438A"/>
    <w:rsid w:val="00B54BED"/>
    <w:rsid w:val="00B55CB8"/>
    <w:rsid w:val="00B55FAC"/>
    <w:rsid w:val="00B56FB1"/>
    <w:rsid w:val="00B62398"/>
    <w:rsid w:val="00B629EB"/>
    <w:rsid w:val="00B65421"/>
    <w:rsid w:val="00B65860"/>
    <w:rsid w:val="00B65A7A"/>
    <w:rsid w:val="00B65E53"/>
    <w:rsid w:val="00B6632F"/>
    <w:rsid w:val="00B70F44"/>
    <w:rsid w:val="00B71A89"/>
    <w:rsid w:val="00B722F2"/>
    <w:rsid w:val="00B767F4"/>
    <w:rsid w:val="00B776F4"/>
    <w:rsid w:val="00B8013A"/>
    <w:rsid w:val="00B806C8"/>
    <w:rsid w:val="00B80F9B"/>
    <w:rsid w:val="00B81982"/>
    <w:rsid w:val="00B81FFE"/>
    <w:rsid w:val="00B82135"/>
    <w:rsid w:val="00B829FE"/>
    <w:rsid w:val="00B82C7D"/>
    <w:rsid w:val="00B83C42"/>
    <w:rsid w:val="00B85A3D"/>
    <w:rsid w:val="00B85A52"/>
    <w:rsid w:val="00B85D31"/>
    <w:rsid w:val="00B87C8A"/>
    <w:rsid w:val="00B90644"/>
    <w:rsid w:val="00B92F8C"/>
    <w:rsid w:val="00B93177"/>
    <w:rsid w:val="00B937DD"/>
    <w:rsid w:val="00B95980"/>
    <w:rsid w:val="00B95CCD"/>
    <w:rsid w:val="00B9785C"/>
    <w:rsid w:val="00B97B38"/>
    <w:rsid w:val="00B97F6D"/>
    <w:rsid w:val="00BA115B"/>
    <w:rsid w:val="00BA3924"/>
    <w:rsid w:val="00BA3F79"/>
    <w:rsid w:val="00BB0190"/>
    <w:rsid w:val="00BB03A5"/>
    <w:rsid w:val="00BB0EA4"/>
    <w:rsid w:val="00BB4029"/>
    <w:rsid w:val="00BB5F86"/>
    <w:rsid w:val="00BC00A9"/>
    <w:rsid w:val="00BC21A7"/>
    <w:rsid w:val="00BC2352"/>
    <w:rsid w:val="00BC2AE3"/>
    <w:rsid w:val="00BC41E9"/>
    <w:rsid w:val="00BC496D"/>
    <w:rsid w:val="00BD0501"/>
    <w:rsid w:val="00BD0E05"/>
    <w:rsid w:val="00BD1627"/>
    <w:rsid w:val="00BD1E17"/>
    <w:rsid w:val="00BD4E00"/>
    <w:rsid w:val="00BD55CA"/>
    <w:rsid w:val="00BD66E5"/>
    <w:rsid w:val="00BD6DA9"/>
    <w:rsid w:val="00BE268B"/>
    <w:rsid w:val="00BE5F18"/>
    <w:rsid w:val="00BE756D"/>
    <w:rsid w:val="00BE7D74"/>
    <w:rsid w:val="00BF0621"/>
    <w:rsid w:val="00BF08E7"/>
    <w:rsid w:val="00BF1CC3"/>
    <w:rsid w:val="00BF1E20"/>
    <w:rsid w:val="00BF24AC"/>
    <w:rsid w:val="00BF2DE4"/>
    <w:rsid w:val="00BF361A"/>
    <w:rsid w:val="00BF6CF4"/>
    <w:rsid w:val="00BF6E53"/>
    <w:rsid w:val="00BF762D"/>
    <w:rsid w:val="00BF7658"/>
    <w:rsid w:val="00C00D16"/>
    <w:rsid w:val="00C0213D"/>
    <w:rsid w:val="00C03CCA"/>
    <w:rsid w:val="00C05D9E"/>
    <w:rsid w:val="00C068E5"/>
    <w:rsid w:val="00C06DB4"/>
    <w:rsid w:val="00C07B5F"/>
    <w:rsid w:val="00C101B1"/>
    <w:rsid w:val="00C12C77"/>
    <w:rsid w:val="00C13B04"/>
    <w:rsid w:val="00C1524D"/>
    <w:rsid w:val="00C159A8"/>
    <w:rsid w:val="00C16AB5"/>
    <w:rsid w:val="00C20038"/>
    <w:rsid w:val="00C2077A"/>
    <w:rsid w:val="00C20AA6"/>
    <w:rsid w:val="00C210E4"/>
    <w:rsid w:val="00C247DA"/>
    <w:rsid w:val="00C270C0"/>
    <w:rsid w:val="00C3036A"/>
    <w:rsid w:val="00C305CC"/>
    <w:rsid w:val="00C31CC8"/>
    <w:rsid w:val="00C3291F"/>
    <w:rsid w:val="00C33C8D"/>
    <w:rsid w:val="00C373D6"/>
    <w:rsid w:val="00C4091C"/>
    <w:rsid w:val="00C441B7"/>
    <w:rsid w:val="00C45AAE"/>
    <w:rsid w:val="00C4682B"/>
    <w:rsid w:val="00C47775"/>
    <w:rsid w:val="00C52785"/>
    <w:rsid w:val="00C5441A"/>
    <w:rsid w:val="00C5578E"/>
    <w:rsid w:val="00C55A78"/>
    <w:rsid w:val="00C60B88"/>
    <w:rsid w:val="00C625CB"/>
    <w:rsid w:val="00C633FA"/>
    <w:rsid w:val="00C637F7"/>
    <w:rsid w:val="00C663BE"/>
    <w:rsid w:val="00C67234"/>
    <w:rsid w:val="00C67626"/>
    <w:rsid w:val="00C73AEB"/>
    <w:rsid w:val="00C7439E"/>
    <w:rsid w:val="00C831CE"/>
    <w:rsid w:val="00C856B9"/>
    <w:rsid w:val="00C85DE9"/>
    <w:rsid w:val="00C871C8"/>
    <w:rsid w:val="00C875B7"/>
    <w:rsid w:val="00C87FEE"/>
    <w:rsid w:val="00C9139B"/>
    <w:rsid w:val="00C9180E"/>
    <w:rsid w:val="00C92DE5"/>
    <w:rsid w:val="00C92EA7"/>
    <w:rsid w:val="00C94EE4"/>
    <w:rsid w:val="00C95893"/>
    <w:rsid w:val="00C95A05"/>
    <w:rsid w:val="00C95C5B"/>
    <w:rsid w:val="00C95FCE"/>
    <w:rsid w:val="00C9791D"/>
    <w:rsid w:val="00CA1A04"/>
    <w:rsid w:val="00CA37E3"/>
    <w:rsid w:val="00CA7145"/>
    <w:rsid w:val="00CA7B01"/>
    <w:rsid w:val="00CB0947"/>
    <w:rsid w:val="00CB0F79"/>
    <w:rsid w:val="00CB2AE4"/>
    <w:rsid w:val="00CB4107"/>
    <w:rsid w:val="00CB45D3"/>
    <w:rsid w:val="00CB5A25"/>
    <w:rsid w:val="00CB715E"/>
    <w:rsid w:val="00CB76DD"/>
    <w:rsid w:val="00CC0899"/>
    <w:rsid w:val="00CC2787"/>
    <w:rsid w:val="00CC534C"/>
    <w:rsid w:val="00CC675E"/>
    <w:rsid w:val="00CC67E9"/>
    <w:rsid w:val="00CC6AD5"/>
    <w:rsid w:val="00CC7F2B"/>
    <w:rsid w:val="00CD0C81"/>
    <w:rsid w:val="00CD53EF"/>
    <w:rsid w:val="00CD6162"/>
    <w:rsid w:val="00CD79D1"/>
    <w:rsid w:val="00CD7AA8"/>
    <w:rsid w:val="00CF4EC0"/>
    <w:rsid w:val="00CF556A"/>
    <w:rsid w:val="00CF5BD7"/>
    <w:rsid w:val="00CF5C91"/>
    <w:rsid w:val="00CF63D8"/>
    <w:rsid w:val="00D0201B"/>
    <w:rsid w:val="00D020F0"/>
    <w:rsid w:val="00D022CD"/>
    <w:rsid w:val="00D02BA1"/>
    <w:rsid w:val="00D05AD5"/>
    <w:rsid w:val="00D05DE5"/>
    <w:rsid w:val="00D10CCC"/>
    <w:rsid w:val="00D1197A"/>
    <w:rsid w:val="00D1270C"/>
    <w:rsid w:val="00D12997"/>
    <w:rsid w:val="00D1669B"/>
    <w:rsid w:val="00D21156"/>
    <w:rsid w:val="00D21260"/>
    <w:rsid w:val="00D2166A"/>
    <w:rsid w:val="00D2364F"/>
    <w:rsid w:val="00D23ABB"/>
    <w:rsid w:val="00D25387"/>
    <w:rsid w:val="00D2585C"/>
    <w:rsid w:val="00D26757"/>
    <w:rsid w:val="00D2785D"/>
    <w:rsid w:val="00D31B54"/>
    <w:rsid w:val="00D31DA1"/>
    <w:rsid w:val="00D32740"/>
    <w:rsid w:val="00D34C51"/>
    <w:rsid w:val="00D34DC9"/>
    <w:rsid w:val="00D35424"/>
    <w:rsid w:val="00D35549"/>
    <w:rsid w:val="00D3635F"/>
    <w:rsid w:val="00D36D68"/>
    <w:rsid w:val="00D409A6"/>
    <w:rsid w:val="00D4123D"/>
    <w:rsid w:val="00D41D2F"/>
    <w:rsid w:val="00D4229D"/>
    <w:rsid w:val="00D44A2C"/>
    <w:rsid w:val="00D45260"/>
    <w:rsid w:val="00D50E7E"/>
    <w:rsid w:val="00D575FE"/>
    <w:rsid w:val="00D600ED"/>
    <w:rsid w:val="00D6039F"/>
    <w:rsid w:val="00D62C19"/>
    <w:rsid w:val="00D637F3"/>
    <w:rsid w:val="00D64691"/>
    <w:rsid w:val="00D652B8"/>
    <w:rsid w:val="00D719D9"/>
    <w:rsid w:val="00D72587"/>
    <w:rsid w:val="00D7462B"/>
    <w:rsid w:val="00D753FA"/>
    <w:rsid w:val="00D75DAA"/>
    <w:rsid w:val="00D765C1"/>
    <w:rsid w:val="00D77258"/>
    <w:rsid w:val="00D801C5"/>
    <w:rsid w:val="00D83107"/>
    <w:rsid w:val="00D83FE5"/>
    <w:rsid w:val="00D845D1"/>
    <w:rsid w:val="00D8552B"/>
    <w:rsid w:val="00D85D1C"/>
    <w:rsid w:val="00D85E9E"/>
    <w:rsid w:val="00D90C57"/>
    <w:rsid w:val="00D91741"/>
    <w:rsid w:val="00D92590"/>
    <w:rsid w:val="00D940A6"/>
    <w:rsid w:val="00D95C95"/>
    <w:rsid w:val="00DA04DD"/>
    <w:rsid w:val="00DA2397"/>
    <w:rsid w:val="00DA4236"/>
    <w:rsid w:val="00DA4B5A"/>
    <w:rsid w:val="00DA7BA3"/>
    <w:rsid w:val="00DB1981"/>
    <w:rsid w:val="00DB1CE1"/>
    <w:rsid w:val="00DB49F9"/>
    <w:rsid w:val="00DB7911"/>
    <w:rsid w:val="00DC02D6"/>
    <w:rsid w:val="00DC4284"/>
    <w:rsid w:val="00DC4872"/>
    <w:rsid w:val="00DC6C4D"/>
    <w:rsid w:val="00DC7A9D"/>
    <w:rsid w:val="00DD0286"/>
    <w:rsid w:val="00DD0530"/>
    <w:rsid w:val="00DD1787"/>
    <w:rsid w:val="00DD36D7"/>
    <w:rsid w:val="00DD3997"/>
    <w:rsid w:val="00DD4BD0"/>
    <w:rsid w:val="00DD55EB"/>
    <w:rsid w:val="00DD708A"/>
    <w:rsid w:val="00DE0C6D"/>
    <w:rsid w:val="00DE23E2"/>
    <w:rsid w:val="00DE5351"/>
    <w:rsid w:val="00DE7014"/>
    <w:rsid w:val="00DE75AA"/>
    <w:rsid w:val="00DF1B0A"/>
    <w:rsid w:val="00DF20B1"/>
    <w:rsid w:val="00DF4721"/>
    <w:rsid w:val="00DF4B45"/>
    <w:rsid w:val="00DF5F16"/>
    <w:rsid w:val="00DF6FF1"/>
    <w:rsid w:val="00DF7701"/>
    <w:rsid w:val="00DF7C33"/>
    <w:rsid w:val="00E009AB"/>
    <w:rsid w:val="00E03818"/>
    <w:rsid w:val="00E049C9"/>
    <w:rsid w:val="00E05B36"/>
    <w:rsid w:val="00E112E5"/>
    <w:rsid w:val="00E11A92"/>
    <w:rsid w:val="00E140CC"/>
    <w:rsid w:val="00E151D6"/>
    <w:rsid w:val="00E1611B"/>
    <w:rsid w:val="00E1736A"/>
    <w:rsid w:val="00E205B6"/>
    <w:rsid w:val="00E22FDE"/>
    <w:rsid w:val="00E234B3"/>
    <w:rsid w:val="00E24A5B"/>
    <w:rsid w:val="00E26D39"/>
    <w:rsid w:val="00E30E10"/>
    <w:rsid w:val="00E32A6D"/>
    <w:rsid w:val="00E32D77"/>
    <w:rsid w:val="00E32F78"/>
    <w:rsid w:val="00E34A4B"/>
    <w:rsid w:val="00E356E3"/>
    <w:rsid w:val="00E3776F"/>
    <w:rsid w:val="00E41BF1"/>
    <w:rsid w:val="00E43F4C"/>
    <w:rsid w:val="00E45811"/>
    <w:rsid w:val="00E45AAA"/>
    <w:rsid w:val="00E47142"/>
    <w:rsid w:val="00E50527"/>
    <w:rsid w:val="00E52A1F"/>
    <w:rsid w:val="00E53652"/>
    <w:rsid w:val="00E5585E"/>
    <w:rsid w:val="00E56ECE"/>
    <w:rsid w:val="00E573C5"/>
    <w:rsid w:val="00E61464"/>
    <w:rsid w:val="00E624A1"/>
    <w:rsid w:val="00E64383"/>
    <w:rsid w:val="00E649A7"/>
    <w:rsid w:val="00E65FD3"/>
    <w:rsid w:val="00E6659E"/>
    <w:rsid w:val="00E66A61"/>
    <w:rsid w:val="00E7257B"/>
    <w:rsid w:val="00E733C6"/>
    <w:rsid w:val="00E74525"/>
    <w:rsid w:val="00E757C3"/>
    <w:rsid w:val="00E77231"/>
    <w:rsid w:val="00E774D6"/>
    <w:rsid w:val="00E777F6"/>
    <w:rsid w:val="00E83467"/>
    <w:rsid w:val="00E8360C"/>
    <w:rsid w:val="00E8508D"/>
    <w:rsid w:val="00E860E6"/>
    <w:rsid w:val="00E9009E"/>
    <w:rsid w:val="00E94309"/>
    <w:rsid w:val="00E943DC"/>
    <w:rsid w:val="00E94421"/>
    <w:rsid w:val="00E95ABA"/>
    <w:rsid w:val="00E95CCB"/>
    <w:rsid w:val="00E96C39"/>
    <w:rsid w:val="00EA14D8"/>
    <w:rsid w:val="00EA1614"/>
    <w:rsid w:val="00EA1CB5"/>
    <w:rsid w:val="00EA4F02"/>
    <w:rsid w:val="00EA5CDA"/>
    <w:rsid w:val="00EA6964"/>
    <w:rsid w:val="00EB0631"/>
    <w:rsid w:val="00EB09B8"/>
    <w:rsid w:val="00EB0E8A"/>
    <w:rsid w:val="00EB17AC"/>
    <w:rsid w:val="00EB39E2"/>
    <w:rsid w:val="00EB49A3"/>
    <w:rsid w:val="00EB4AF1"/>
    <w:rsid w:val="00EB5445"/>
    <w:rsid w:val="00EB62D7"/>
    <w:rsid w:val="00EB66F8"/>
    <w:rsid w:val="00EC04C3"/>
    <w:rsid w:val="00EC1590"/>
    <w:rsid w:val="00EC1E80"/>
    <w:rsid w:val="00EC28D6"/>
    <w:rsid w:val="00EC3E33"/>
    <w:rsid w:val="00EC7442"/>
    <w:rsid w:val="00EC7C79"/>
    <w:rsid w:val="00ED23C4"/>
    <w:rsid w:val="00ED2DF5"/>
    <w:rsid w:val="00ED39ED"/>
    <w:rsid w:val="00ED5646"/>
    <w:rsid w:val="00ED5F07"/>
    <w:rsid w:val="00EE062C"/>
    <w:rsid w:val="00EE1296"/>
    <w:rsid w:val="00EE3814"/>
    <w:rsid w:val="00EE3CA0"/>
    <w:rsid w:val="00EE432D"/>
    <w:rsid w:val="00EE4927"/>
    <w:rsid w:val="00EE4EB7"/>
    <w:rsid w:val="00EE55A9"/>
    <w:rsid w:val="00EE56AF"/>
    <w:rsid w:val="00EE76C1"/>
    <w:rsid w:val="00EE7E35"/>
    <w:rsid w:val="00EF094A"/>
    <w:rsid w:val="00EF0DC6"/>
    <w:rsid w:val="00EF107B"/>
    <w:rsid w:val="00EF1109"/>
    <w:rsid w:val="00EF247C"/>
    <w:rsid w:val="00EF4446"/>
    <w:rsid w:val="00EF6506"/>
    <w:rsid w:val="00F00D47"/>
    <w:rsid w:val="00F013BF"/>
    <w:rsid w:val="00F0173E"/>
    <w:rsid w:val="00F06AF8"/>
    <w:rsid w:val="00F07042"/>
    <w:rsid w:val="00F07F78"/>
    <w:rsid w:val="00F10A47"/>
    <w:rsid w:val="00F11A06"/>
    <w:rsid w:val="00F11CDF"/>
    <w:rsid w:val="00F11E03"/>
    <w:rsid w:val="00F11FB5"/>
    <w:rsid w:val="00F15641"/>
    <w:rsid w:val="00F23D94"/>
    <w:rsid w:val="00F249D7"/>
    <w:rsid w:val="00F25B94"/>
    <w:rsid w:val="00F26A78"/>
    <w:rsid w:val="00F303AF"/>
    <w:rsid w:val="00F32C51"/>
    <w:rsid w:val="00F33D1A"/>
    <w:rsid w:val="00F34517"/>
    <w:rsid w:val="00F3524C"/>
    <w:rsid w:val="00F35802"/>
    <w:rsid w:val="00F361F8"/>
    <w:rsid w:val="00F3659B"/>
    <w:rsid w:val="00F377AD"/>
    <w:rsid w:val="00F418AF"/>
    <w:rsid w:val="00F41C85"/>
    <w:rsid w:val="00F43E39"/>
    <w:rsid w:val="00F44FE0"/>
    <w:rsid w:val="00F46FBA"/>
    <w:rsid w:val="00F52755"/>
    <w:rsid w:val="00F5507D"/>
    <w:rsid w:val="00F55DD8"/>
    <w:rsid w:val="00F60356"/>
    <w:rsid w:val="00F6036D"/>
    <w:rsid w:val="00F63771"/>
    <w:rsid w:val="00F63AE0"/>
    <w:rsid w:val="00F63FC8"/>
    <w:rsid w:val="00F64361"/>
    <w:rsid w:val="00F66540"/>
    <w:rsid w:val="00F672DF"/>
    <w:rsid w:val="00F679D3"/>
    <w:rsid w:val="00F703EF"/>
    <w:rsid w:val="00F7162F"/>
    <w:rsid w:val="00F72022"/>
    <w:rsid w:val="00F73D1A"/>
    <w:rsid w:val="00F74E1F"/>
    <w:rsid w:val="00F830A4"/>
    <w:rsid w:val="00F87BEE"/>
    <w:rsid w:val="00F92F11"/>
    <w:rsid w:val="00F93D57"/>
    <w:rsid w:val="00F94673"/>
    <w:rsid w:val="00F97113"/>
    <w:rsid w:val="00FA05F2"/>
    <w:rsid w:val="00FA0737"/>
    <w:rsid w:val="00FA3641"/>
    <w:rsid w:val="00FA518B"/>
    <w:rsid w:val="00FA557C"/>
    <w:rsid w:val="00FA7BE2"/>
    <w:rsid w:val="00FB1219"/>
    <w:rsid w:val="00FB329B"/>
    <w:rsid w:val="00FB3F88"/>
    <w:rsid w:val="00FB40EE"/>
    <w:rsid w:val="00FB4774"/>
    <w:rsid w:val="00FB4FCB"/>
    <w:rsid w:val="00FB75F5"/>
    <w:rsid w:val="00FC0563"/>
    <w:rsid w:val="00FC2C7F"/>
    <w:rsid w:val="00FC31CE"/>
    <w:rsid w:val="00FC56A3"/>
    <w:rsid w:val="00FC6565"/>
    <w:rsid w:val="00FD0E1D"/>
    <w:rsid w:val="00FD1263"/>
    <w:rsid w:val="00FD1832"/>
    <w:rsid w:val="00FD2556"/>
    <w:rsid w:val="00FD2CAC"/>
    <w:rsid w:val="00FD48F2"/>
    <w:rsid w:val="00FD4DB7"/>
    <w:rsid w:val="00FD5A2F"/>
    <w:rsid w:val="00FD6FF9"/>
    <w:rsid w:val="00FD79C5"/>
    <w:rsid w:val="00FE066F"/>
    <w:rsid w:val="00FE21A9"/>
    <w:rsid w:val="00FE2D9F"/>
    <w:rsid w:val="00FE3CDE"/>
    <w:rsid w:val="00FE69DC"/>
    <w:rsid w:val="00FE69E6"/>
    <w:rsid w:val="00FE7010"/>
    <w:rsid w:val="00FF0F73"/>
    <w:rsid w:val="00FF19F8"/>
    <w:rsid w:val="00FF316D"/>
    <w:rsid w:val="00FF54FD"/>
    <w:rsid w:val="00FF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39ADA1"/>
  <w15:chartTrackingRefBased/>
  <w15:docId w15:val="{76BF7C9A-C436-411A-85D1-44A667A8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EEE"/>
    <w:pPr>
      <w:suppressAutoHyphens/>
    </w:pPr>
    <w:rPr>
      <w:rFonts w:ascii="Times New Roman" w:eastAsia="Arial Unicode MS" w:hAnsi="Times New Roman"/>
      <w:sz w:val="24"/>
      <w:szCs w:val="24"/>
    </w:rPr>
  </w:style>
  <w:style w:type="paragraph" w:styleId="Heading1">
    <w:name w:val="heading 1"/>
    <w:basedOn w:val="Heading"/>
    <w:link w:val="Heading1Char"/>
    <w:qFormat/>
    <w:rsid w:val="002A3DE5"/>
    <w:pPr>
      <w:numPr>
        <w:numId w:val="1"/>
      </w:numPr>
      <w:spacing w:line="300" w:lineRule="exact"/>
      <w:outlineLvl w:val="0"/>
    </w:pPr>
    <w:rPr>
      <w:rFonts w:ascii="Arial" w:eastAsia="Arial Unicode MS" w:hAnsi="Arial"/>
      <w:b/>
    </w:rPr>
  </w:style>
  <w:style w:type="paragraph" w:styleId="Heading2">
    <w:name w:val="heading 2"/>
    <w:basedOn w:val="Heading"/>
    <w:link w:val="Heading2Char"/>
    <w:qFormat/>
    <w:rsid w:val="00F23D94"/>
    <w:pPr>
      <w:numPr>
        <w:ilvl w:val="1"/>
        <w:numId w:val="1"/>
      </w:numPr>
      <w:spacing w:after="0" w:line="240" w:lineRule="exact"/>
      <w:outlineLvl w:val="1"/>
    </w:pPr>
    <w:rPr>
      <w:rFonts w:ascii="Arial" w:eastAsia="Arial Unicode MS" w:hAnsi="Arial"/>
      <w:b/>
      <w:sz w:val="24"/>
      <w:szCs w:val="24"/>
    </w:rPr>
  </w:style>
  <w:style w:type="paragraph" w:styleId="Heading3">
    <w:name w:val="heading 3"/>
    <w:basedOn w:val="Heading"/>
    <w:link w:val="Heading3Char"/>
    <w:qFormat/>
    <w:rsid w:val="00CB715E"/>
    <w:pPr>
      <w:numPr>
        <w:ilvl w:val="2"/>
        <w:numId w:val="1"/>
      </w:numPr>
      <w:spacing w:before="180" w:after="0" w:line="240" w:lineRule="exact"/>
      <w:outlineLvl w:val="2"/>
    </w:pPr>
    <w:rPr>
      <w:rFonts w:ascii="Arial" w:eastAsia="Arial Unicode MS" w:hAnsi="Arial" w:cs="Arial"/>
      <w:b/>
      <w:i/>
      <w:sz w:val="24"/>
      <w:szCs w:val="24"/>
    </w:rPr>
  </w:style>
  <w:style w:type="paragraph" w:styleId="Heading4">
    <w:name w:val="heading 4"/>
    <w:basedOn w:val="Heading"/>
    <w:qFormat/>
    <w:rsid w:val="002A3DE5"/>
    <w:pPr>
      <w:numPr>
        <w:ilvl w:val="3"/>
        <w:numId w:val="1"/>
      </w:numPr>
      <w:spacing w:before="80" w:after="40" w:line="240" w:lineRule="exact"/>
      <w:outlineLvl w:val="3"/>
    </w:pPr>
    <w:rPr>
      <w:rFonts w:ascii="Arial" w:eastAsia="Arial Unicode MS" w:hAnsi="Arial"/>
      <w:sz w:val="21"/>
      <w:szCs w:val="24"/>
    </w:rPr>
  </w:style>
  <w:style w:type="paragraph" w:styleId="Heading5">
    <w:name w:val="heading 5"/>
    <w:basedOn w:val="Heading"/>
    <w:qFormat/>
    <w:rsid w:val="002A3DE5"/>
    <w:pPr>
      <w:numPr>
        <w:ilvl w:val="4"/>
        <w:numId w:val="1"/>
      </w:numPr>
      <w:spacing w:before="80" w:after="40" w:line="240" w:lineRule="exact"/>
      <w:outlineLvl w:val="4"/>
    </w:pPr>
    <w:rPr>
      <w:rFonts w:ascii="Arial" w:eastAsia="Arial Unicode MS" w:hAnsi="Arial"/>
      <w:i/>
      <w:sz w:val="21"/>
      <w:szCs w:val="24"/>
    </w:rPr>
  </w:style>
  <w:style w:type="paragraph" w:styleId="Heading6">
    <w:name w:val="heading 6"/>
    <w:basedOn w:val="Heading"/>
    <w:qFormat/>
    <w:rsid w:val="002A3DE5"/>
    <w:pPr>
      <w:numPr>
        <w:ilvl w:val="5"/>
        <w:numId w:val="1"/>
      </w:numPr>
      <w:spacing w:before="80" w:after="40" w:line="240" w:lineRule="exact"/>
      <w:outlineLvl w:val="5"/>
    </w:pPr>
    <w:rPr>
      <w:rFonts w:ascii="Arial" w:hAnsi="Arial"/>
      <w:i/>
      <w:sz w:val="21"/>
      <w:szCs w:val="24"/>
    </w:rPr>
  </w:style>
  <w:style w:type="paragraph" w:styleId="Heading7">
    <w:name w:val="heading 7"/>
    <w:basedOn w:val="Heading"/>
    <w:qFormat/>
    <w:rsid w:val="002A3DE5"/>
    <w:pPr>
      <w:numPr>
        <w:ilvl w:val="6"/>
        <w:numId w:val="1"/>
      </w:numPr>
      <w:spacing w:before="80" w:after="40" w:line="240" w:lineRule="exact"/>
      <w:outlineLvl w:val="6"/>
    </w:pPr>
    <w:rPr>
      <w:rFonts w:eastAsia="Arial Unicode MS"/>
      <w:sz w:val="24"/>
      <w:szCs w:val="24"/>
    </w:rPr>
  </w:style>
  <w:style w:type="paragraph" w:styleId="Heading8">
    <w:name w:val="heading 8"/>
    <w:basedOn w:val="Heading"/>
    <w:qFormat/>
    <w:rsid w:val="002A3DE5"/>
    <w:pPr>
      <w:numPr>
        <w:ilvl w:val="7"/>
        <w:numId w:val="1"/>
      </w:numPr>
      <w:spacing w:before="80" w:after="40" w:line="240" w:lineRule="exact"/>
      <w:outlineLvl w:val="7"/>
    </w:pPr>
    <w:rPr>
      <w:rFonts w:eastAsia="Arial Unicode MS"/>
      <w:i/>
      <w:iCs/>
      <w:sz w:val="24"/>
      <w:szCs w:val="24"/>
    </w:rPr>
  </w:style>
  <w:style w:type="paragraph" w:styleId="Heading9">
    <w:name w:val="heading 9"/>
    <w:basedOn w:val="Heading"/>
    <w:qFormat/>
    <w:rsid w:val="002A3DE5"/>
    <w:pPr>
      <w:numPr>
        <w:ilvl w:val="8"/>
        <w:numId w:val="1"/>
      </w:numPr>
      <w:spacing w:before="80" w:after="40" w:line="240" w:lineRule="exact"/>
      <w:outlineLvl w:val="8"/>
    </w:pPr>
    <w:rPr>
      <w:rFonts w:ascii="Arial" w:eastAsia="Arial Unicode MS"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aliases w:val="Footer_RS09 Char"/>
    <w:rsid w:val="002A3DE5"/>
    <w:rPr>
      <w:rFonts w:ascii="Arial" w:eastAsia="Arial Unicode MS" w:hAnsi="Arial"/>
      <w:sz w:val="22"/>
      <w:szCs w:val="24"/>
    </w:rPr>
  </w:style>
  <w:style w:type="character" w:styleId="PageNumber">
    <w:name w:val="page number"/>
    <w:aliases w:val="Page Number_RS09"/>
    <w:rsid w:val="002A3DE5"/>
    <w:rPr>
      <w:rFonts w:ascii="Arial" w:eastAsia="Arial Unicode MS" w:hAnsi="Arial"/>
      <w:sz w:val="22"/>
      <w:szCs w:val="21"/>
    </w:rPr>
  </w:style>
  <w:style w:type="character" w:customStyle="1" w:styleId="InternetLink">
    <w:name w:val="Internet Link"/>
    <w:rsid w:val="002A3DE5"/>
    <w:rPr>
      <w:color w:val="00000A"/>
      <w:u w:val="none"/>
      <w:lang w:val="uz-Cyrl-UZ" w:eastAsia="uz-Cyrl-UZ" w:bidi="uz-Cyrl-UZ"/>
    </w:rPr>
  </w:style>
  <w:style w:type="character" w:customStyle="1" w:styleId="TitleChar">
    <w:name w:val="Title Char"/>
    <w:rsid w:val="002A3DE5"/>
    <w:rPr>
      <w:rFonts w:ascii="Arial" w:hAnsi="Arial"/>
      <w:b/>
      <w:sz w:val="32"/>
    </w:rPr>
  </w:style>
  <w:style w:type="character" w:customStyle="1" w:styleId="ListBulletRS12Char">
    <w:name w:val="List_Bullet_RS12 Char"/>
    <w:rsid w:val="002A3DE5"/>
    <w:rPr>
      <w:rFonts w:eastAsia="Arial Unicode MS"/>
      <w:sz w:val="24"/>
      <w:szCs w:val="24"/>
    </w:rPr>
  </w:style>
  <w:style w:type="character" w:customStyle="1" w:styleId="TableFootnoteRS12Char">
    <w:name w:val="Table_Footnote_RS12 Char"/>
    <w:rsid w:val="002A3DE5"/>
    <w:rPr>
      <w:rFonts w:ascii="Arial Narrow" w:eastAsia="Arial Unicode MS" w:hAnsi="Arial Narrow"/>
      <w:i/>
      <w:szCs w:val="16"/>
    </w:rPr>
  </w:style>
  <w:style w:type="character" w:customStyle="1" w:styleId="NoteAOBodyRS12Char">
    <w:name w:val="Note_AO_Body_RS12 Char"/>
    <w:rsid w:val="002A3DE5"/>
    <w:rPr>
      <w:rFonts w:eastAsia="Arial Unicode MS"/>
      <w:color w:val="0000FF"/>
      <w:sz w:val="24"/>
      <w:szCs w:val="24"/>
      <w:lang w:val="en-US" w:eastAsia="en-US" w:bidi="ar-SA"/>
    </w:rPr>
  </w:style>
  <w:style w:type="character" w:customStyle="1" w:styleId="ResumeDatedInfo-2RS12Char">
    <w:name w:val="Resume_Dated_Info-2_RS12 Char"/>
    <w:rsid w:val="002A3DE5"/>
    <w:rPr>
      <w:sz w:val="24"/>
      <w:szCs w:val="24"/>
    </w:rPr>
  </w:style>
  <w:style w:type="character" w:customStyle="1" w:styleId="ListLabel1">
    <w:name w:val="ListLabel 1"/>
    <w:rsid w:val="002A3DE5"/>
    <w:rPr>
      <w:b w:val="0"/>
      <w:i w:val="0"/>
      <w:caps w:val="0"/>
      <w:smallCaps w:val="0"/>
      <w:strike w:val="0"/>
      <w:dstrike w:val="0"/>
      <w:vanish w:val="0"/>
      <w:color w:val="00000A"/>
      <w:position w:val="0"/>
      <w:sz w:val="24"/>
      <w:szCs w:val="24"/>
      <w:vertAlign w:val="baseline"/>
    </w:rPr>
  </w:style>
  <w:style w:type="character" w:customStyle="1" w:styleId="ListLabel2">
    <w:name w:val="ListLabel 2"/>
    <w:rsid w:val="002A3DE5"/>
    <w:rPr>
      <w:b/>
      <w:bCs w:val="0"/>
      <w:i w:val="0"/>
      <w:iCs w:val="0"/>
      <w:caps w:val="0"/>
      <w:smallCaps w:val="0"/>
      <w:strike w:val="0"/>
      <w:dstrike w:val="0"/>
      <w:vanish w:val="0"/>
      <w:color w:val="000000"/>
      <w:spacing w:val="0"/>
      <w:position w:val="0"/>
      <w:sz w:val="20"/>
      <w:u w:val="none"/>
      <w:vertAlign w:val="baseline"/>
      <w:em w:val="none"/>
    </w:rPr>
  </w:style>
  <w:style w:type="character" w:customStyle="1" w:styleId="ListLabel3">
    <w:name w:val="ListLabel 3"/>
    <w:rsid w:val="002A3DE5"/>
    <w:rPr>
      <w:b/>
      <w:i/>
    </w:rPr>
  </w:style>
  <w:style w:type="character" w:customStyle="1" w:styleId="ListLabel4">
    <w:name w:val="ListLabel 4"/>
    <w:rsid w:val="002A3DE5"/>
    <w:rPr>
      <w:b w:val="0"/>
      <w:i w:val="0"/>
    </w:rPr>
  </w:style>
  <w:style w:type="character" w:customStyle="1" w:styleId="ListLabel5">
    <w:name w:val="ListLabel 5"/>
    <w:rsid w:val="002A3DE5"/>
    <w:rPr>
      <w:b w:val="0"/>
      <w:i/>
    </w:rPr>
  </w:style>
  <w:style w:type="character" w:customStyle="1" w:styleId="ListLabel6">
    <w:name w:val="ListLabel 6"/>
    <w:rsid w:val="002A3DE5"/>
    <w:rPr>
      <w:color w:val="000000"/>
      <w:sz w:val="18"/>
      <w:szCs w:val="18"/>
    </w:rPr>
  </w:style>
  <w:style w:type="character" w:customStyle="1" w:styleId="ListLabel7">
    <w:name w:val="ListLabel 7"/>
    <w:rsid w:val="002A3DE5"/>
    <w:rPr>
      <w:rFonts w:cs="Wingdings"/>
    </w:rPr>
  </w:style>
  <w:style w:type="character" w:customStyle="1" w:styleId="ListLabel8">
    <w:name w:val="ListLabel 8"/>
    <w:rsid w:val="002A3DE5"/>
    <w:rPr>
      <w:caps w:val="0"/>
      <w:smallCaps w:val="0"/>
      <w:strike w:val="0"/>
      <w:dstrike w:val="0"/>
      <w:vanish w:val="0"/>
      <w:color w:val="0000FF"/>
      <w:position w:val="0"/>
      <w:sz w:val="20"/>
      <w:vertAlign w:val="baseline"/>
    </w:rPr>
  </w:style>
  <w:style w:type="character" w:customStyle="1" w:styleId="ListLabel9">
    <w:name w:val="ListLabel 9"/>
    <w:rsid w:val="002A3DE5"/>
    <w:rPr>
      <w:color w:val="000000"/>
    </w:rPr>
  </w:style>
  <w:style w:type="character" w:customStyle="1" w:styleId="ListLabel10">
    <w:name w:val="ListLabel 10"/>
    <w:rsid w:val="002A3DE5"/>
    <w:rPr>
      <w:caps w:val="0"/>
      <w:smallCaps w:val="0"/>
      <w:strike w:val="0"/>
      <w:dstrike w:val="0"/>
      <w:vanish w:val="0"/>
      <w:color w:val="00000A"/>
      <w:position w:val="0"/>
      <w:sz w:val="20"/>
      <w:szCs w:val="20"/>
      <w:vertAlign w:val="baseline"/>
    </w:rPr>
  </w:style>
  <w:style w:type="character" w:customStyle="1" w:styleId="ListLabel11">
    <w:name w:val="ListLabel 11"/>
    <w:rsid w:val="002A3DE5"/>
    <w:rPr>
      <w:b w:val="0"/>
      <w:i w:val="0"/>
      <w:sz w:val="24"/>
      <w:szCs w:val="24"/>
    </w:rPr>
  </w:style>
  <w:style w:type="character" w:customStyle="1" w:styleId="ListLabel12">
    <w:name w:val="ListLabel 12"/>
    <w:rsid w:val="002A3DE5"/>
    <w:rPr>
      <w:rFonts w:cs="Times New Roman"/>
      <w:b/>
      <w:i w:val="0"/>
      <w:caps w:val="0"/>
      <w:smallCaps w:val="0"/>
      <w:strike w:val="0"/>
      <w:dstrike w:val="0"/>
      <w:vanish w:val="0"/>
      <w:color w:val="000000"/>
      <w:position w:val="0"/>
      <w:sz w:val="24"/>
      <w:szCs w:val="24"/>
      <w:vertAlign w:val="baseline"/>
    </w:rPr>
  </w:style>
  <w:style w:type="character" w:customStyle="1" w:styleId="ListLabel13">
    <w:name w:val="ListLabel 13"/>
    <w:rsid w:val="002A3DE5"/>
    <w:rPr>
      <w:b/>
      <w:i w:val="0"/>
      <w:caps w:val="0"/>
      <w:smallCaps w:val="0"/>
      <w:strike w:val="0"/>
      <w:dstrike w:val="0"/>
      <w:vanish w:val="0"/>
      <w:color w:val="000000"/>
      <w:position w:val="0"/>
      <w:sz w:val="24"/>
      <w:szCs w:val="24"/>
      <w:vertAlign w:val="baseline"/>
    </w:rPr>
  </w:style>
  <w:style w:type="character" w:customStyle="1" w:styleId="ListLabel14">
    <w:name w:val="ListLabel 14"/>
    <w:rsid w:val="002A3DE5"/>
    <w:rPr>
      <w:rFonts w:cs="Times New Roman"/>
      <w:color w:val="0000FF"/>
    </w:rPr>
  </w:style>
  <w:style w:type="character" w:customStyle="1" w:styleId="ListLabel15">
    <w:name w:val="ListLabel 15"/>
    <w:rsid w:val="002A3DE5"/>
    <w:rPr>
      <w:caps w:val="0"/>
      <w:smallCaps w:val="0"/>
      <w:strike w:val="0"/>
      <w:dstrike w:val="0"/>
      <w:vanish w:val="0"/>
      <w:color w:val="FF0000"/>
      <w:position w:val="0"/>
      <w:sz w:val="20"/>
      <w:vertAlign w:val="baseline"/>
    </w:rPr>
  </w:style>
  <w:style w:type="character" w:customStyle="1" w:styleId="ListLabel16">
    <w:name w:val="ListLabel 16"/>
    <w:rsid w:val="002A3DE5"/>
    <w:rPr>
      <w:rFonts w:cs="Times New Roman"/>
      <w:color w:val="FF0000"/>
    </w:rPr>
  </w:style>
  <w:style w:type="character" w:customStyle="1" w:styleId="ListLabel17">
    <w:name w:val="ListLabel 17"/>
    <w:rsid w:val="002A3DE5"/>
    <w:rPr>
      <w:b w:val="0"/>
      <w:i w:val="0"/>
      <w:sz w:val="20"/>
    </w:rPr>
  </w:style>
  <w:style w:type="character" w:customStyle="1" w:styleId="ListLabel18">
    <w:name w:val="ListLabel 18"/>
    <w:rsid w:val="002A3DE5"/>
    <w:rPr>
      <w:caps w:val="0"/>
      <w:smallCaps w:val="0"/>
      <w:strike w:val="0"/>
      <w:dstrike w:val="0"/>
      <w:vanish w:val="0"/>
      <w:color w:val="000000"/>
      <w:position w:val="0"/>
      <w:sz w:val="20"/>
      <w:vertAlign w:val="baseline"/>
    </w:rPr>
  </w:style>
  <w:style w:type="character" w:customStyle="1" w:styleId="ListLabel19">
    <w:name w:val="ListLabel 19"/>
    <w:rsid w:val="002A3DE5"/>
    <w:rPr>
      <w:rFonts w:cs="Times New Roman"/>
      <w:sz w:val="24"/>
      <w:szCs w:val="20"/>
    </w:rPr>
  </w:style>
  <w:style w:type="character" w:customStyle="1" w:styleId="ListLabel20">
    <w:name w:val="ListLabel 20"/>
    <w:rsid w:val="002A3DE5"/>
    <w:rPr>
      <w:b/>
      <w:i w:val="0"/>
    </w:rPr>
  </w:style>
  <w:style w:type="character" w:customStyle="1" w:styleId="ListLabel21">
    <w:name w:val="ListLabel 21"/>
    <w:rsid w:val="002A3DE5"/>
    <w:rPr>
      <w:rFonts w:cs="Courier New"/>
    </w:rPr>
  </w:style>
  <w:style w:type="character" w:customStyle="1" w:styleId="ListLabel22">
    <w:name w:val="ListLabel 22"/>
    <w:rsid w:val="002A3DE5"/>
    <w:rPr>
      <w:rFonts w:cs="Times New Roman"/>
      <w:b/>
      <w:i w:val="0"/>
    </w:rPr>
  </w:style>
  <w:style w:type="character" w:customStyle="1" w:styleId="ListLabel23">
    <w:name w:val="ListLabel 23"/>
    <w:rsid w:val="002A3DE5"/>
    <w:rPr>
      <w:rFonts w:cs="Times New Roman"/>
      <w:b w:val="0"/>
      <w:i w:val="0"/>
      <w:iCs w:val="0"/>
      <w:caps w:val="0"/>
      <w:smallCaps w:val="0"/>
      <w:strike w:val="0"/>
      <w:dstrike w:val="0"/>
      <w:vanish w:val="0"/>
      <w:color w:val="00000A"/>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IndexLink">
    <w:name w:val="Index Link"/>
    <w:rsid w:val="002A3DE5"/>
  </w:style>
  <w:style w:type="paragraph" w:customStyle="1" w:styleId="Heading">
    <w:name w:val="Heading"/>
    <w:basedOn w:val="Normal"/>
    <w:next w:val="TextBody"/>
    <w:rsid w:val="002A3DE5"/>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rsid w:val="002A3DE5"/>
    <w:pPr>
      <w:spacing w:after="120"/>
    </w:pPr>
  </w:style>
  <w:style w:type="paragraph" w:styleId="List">
    <w:name w:val="List"/>
    <w:basedOn w:val="TextBody"/>
    <w:rsid w:val="002A3DE5"/>
    <w:rPr>
      <w:rFonts w:cs="Lohit Devanagari"/>
    </w:rPr>
  </w:style>
  <w:style w:type="paragraph" w:styleId="Caption">
    <w:name w:val="caption"/>
    <w:basedOn w:val="Normal"/>
    <w:qFormat/>
    <w:rsid w:val="002A3DE5"/>
    <w:pPr>
      <w:suppressLineNumbers/>
      <w:spacing w:before="120" w:after="120"/>
    </w:pPr>
    <w:rPr>
      <w:rFonts w:cs="Lohit Devanagari"/>
      <w:i/>
      <w:iCs/>
    </w:rPr>
  </w:style>
  <w:style w:type="paragraph" w:customStyle="1" w:styleId="Index">
    <w:name w:val="Index"/>
    <w:basedOn w:val="Normal"/>
    <w:rsid w:val="002A3DE5"/>
    <w:pPr>
      <w:suppressLineNumbers/>
    </w:pPr>
    <w:rPr>
      <w:rFonts w:cs="Lohit Devanagari"/>
    </w:rPr>
  </w:style>
  <w:style w:type="paragraph" w:customStyle="1" w:styleId="BodyRS12">
    <w:name w:val="Body_RS12"/>
    <w:qFormat/>
    <w:rsid w:val="006C6A17"/>
    <w:pPr>
      <w:suppressAutoHyphens/>
      <w:spacing w:before="120" w:after="80" w:line="260" w:lineRule="exact"/>
      <w:ind w:firstLine="245"/>
    </w:pPr>
    <w:rPr>
      <w:rFonts w:ascii="Times New Roman" w:eastAsia="Arial Unicode MS" w:hAnsi="Times New Roman"/>
      <w:bCs/>
      <w:sz w:val="24"/>
      <w:szCs w:val="28"/>
    </w:rPr>
  </w:style>
  <w:style w:type="paragraph" w:styleId="Footer">
    <w:name w:val="footer"/>
    <w:aliases w:val="Footer_RS09"/>
    <w:basedOn w:val="Normal"/>
    <w:rsid w:val="002A3DE5"/>
    <w:pPr>
      <w:tabs>
        <w:tab w:val="center" w:pos="4680"/>
        <w:tab w:val="right" w:pos="9360"/>
      </w:tabs>
      <w:jc w:val="center"/>
    </w:pPr>
    <w:rPr>
      <w:rFonts w:ascii="Arial" w:hAnsi="Arial"/>
      <w:sz w:val="22"/>
    </w:rPr>
  </w:style>
  <w:style w:type="paragraph" w:styleId="MediumList2-Accent2">
    <w:name w:val="Medium List 2 Accent 2"/>
    <w:rsid w:val="002A3DE5"/>
    <w:pPr>
      <w:suppressAutoHyphens/>
    </w:pPr>
    <w:rPr>
      <w:rFonts w:ascii="Times New Roman" w:eastAsia="Arial Unicode MS" w:hAnsi="Times New Roman"/>
      <w:sz w:val="24"/>
      <w:szCs w:val="24"/>
    </w:rPr>
  </w:style>
  <w:style w:type="paragraph" w:styleId="Header">
    <w:name w:val="header"/>
    <w:aliases w:val="Header_RS09"/>
    <w:basedOn w:val="Normal"/>
    <w:link w:val="HeaderChar"/>
    <w:rsid w:val="002A3DE5"/>
    <w:pPr>
      <w:tabs>
        <w:tab w:val="right" w:pos="9360"/>
      </w:tabs>
    </w:pPr>
    <w:rPr>
      <w:smallCaps/>
    </w:rPr>
  </w:style>
  <w:style w:type="paragraph" w:customStyle="1" w:styleId="ExtraSpace">
    <w:name w:val="Extra Space"/>
    <w:rsid w:val="002A3DE5"/>
    <w:pPr>
      <w:suppressAutoHyphens/>
      <w:spacing w:line="80" w:lineRule="exact"/>
    </w:pPr>
    <w:rPr>
      <w:rFonts w:ascii="Times New Roman" w:eastAsia="Times New Roman" w:hAnsi="Times New Roman"/>
      <w:sz w:val="12"/>
      <w:szCs w:val="12"/>
    </w:rPr>
  </w:style>
  <w:style w:type="paragraph" w:customStyle="1" w:styleId="CoverPageHead1">
    <w:name w:val="Cover_Page_Head 1"/>
    <w:rsid w:val="002A3DE5"/>
    <w:pPr>
      <w:widowControl w:val="0"/>
      <w:pBdr>
        <w:top w:val="nil"/>
        <w:left w:val="nil"/>
        <w:bottom w:val="nil"/>
        <w:right w:val="nil"/>
      </w:pBdr>
      <w:suppressAutoHyphens/>
      <w:jc w:val="center"/>
    </w:pPr>
    <w:rPr>
      <w:rFonts w:ascii="Times New Roman" w:eastAsia="Times New Roman" w:hAnsi="Times New Roman"/>
      <w:bCs/>
      <w:sz w:val="36"/>
    </w:rPr>
  </w:style>
  <w:style w:type="paragraph" w:customStyle="1" w:styleId="CoverPageHead2">
    <w:name w:val="Cover_Page_Head 2"/>
    <w:rsid w:val="002A3DE5"/>
    <w:pPr>
      <w:pBdr>
        <w:top w:val="nil"/>
        <w:left w:val="nil"/>
        <w:bottom w:val="single" w:sz="4" w:space="0" w:color="00000A"/>
        <w:right w:val="nil"/>
      </w:pBdr>
      <w:tabs>
        <w:tab w:val="left" w:pos="420"/>
      </w:tabs>
      <w:suppressAutoHyphens/>
      <w:spacing w:after="60"/>
      <w:ind w:left="420" w:hanging="420"/>
    </w:pPr>
    <w:rPr>
      <w:rFonts w:ascii="Arial" w:eastAsia="Arial Unicode MS" w:hAnsi="Arial"/>
      <w:b/>
      <w:sz w:val="28"/>
      <w:szCs w:val="28"/>
    </w:rPr>
  </w:style>
  <w:style w:type="paragraph" w:customStyle="1" w:styleId="CoverPageHead3">
    <w:name w:val="Cover_Page_Head 3"/>
    <w:basedOn w:val="CoverPageHead2"/>
    <w:rsid w:val="002A3DE5"/>
    <w:pPr>
      <w:pBdr>
        <w:bottom w:val="nil"/>
      </w:pBdr>
    </w:pPr>
    <w:rPr>
      <w:bCs/>
      <w:sz w:val="24"/>
      <w:szCs w:val="24"/>
    </w:rPr>
  </w:style>
  <w:style w:type="paragraph" w:customStyle="1" w:styleId="Contents2">
    <w:name w:val="Contents 2"/>
    <w:basedOn w:val="Index"/>
    <w:rsid w:val="002A3DE5"/>
    <w:pPr>
      <w:tabs>
        <w:tab w:val="left" w:pos="1260"/>
        <w:tab w:val="right" w:leader="dot" w:pos="9360"/>
      </w:tabs>
      <w:spacing w:after="60" w:line="240" w:lineRule="exact"/>
      <w:ind w:left="1713" w:hanging="1267"/>
    </w:pPr>
  </w:style>
  <w:style w:type="paragraph" w:customStyle="1" w:styleId="Contents1">
    <w:name w:val="Contents 1"/>
    <w:basedOn w:val="Index"/>
    <w:rsid w:val="002A3DE5"/>
    <w:pPr>
      <w:tabs>
        <w:tab w:val="left" w:pos="450"/>
        <w:tab w:val="right" w:leader="dot" w:pos="9360"/>
      </w:tabs>
      <w:spacing w:before="120" w:after="60" w:line="240" w:lineRule="exact"/>
      <w:ind w:left="450" w:hanging="450"/>
    </w:pPr>
    <w:rPr>
      <w:caps/>
    </w:rPr>
  </w:style>
  <w:style w:type="paragraph" w:customStyle="1" w:styleId="Contents3">
    <w:name w:val="Contents 3"/>
    <w:basedOn w:val="Index"/>
    <w:rsid w:val="002A3DE5"/>
    <w:pPr>
      <w:tabs>
        <w:tab w:val="left" w:pos="2016"/>
        <w:tab w:val="right" w:leader="dot" w:pos="9360"/>
      </w:tabs>
      <w:spacing w:after="60" w:line="240" w:lineRule="exact"/>
      <w:ind w:left="3283" w:hanging="2016"/>
    </w:pPr>
  </w:style>
  <w:style w:type="paragraph" w:customStyle="1" w:styleId="Contents4">
    <w:name w:val="Contents 4"/>
    <w:basedOn w:val="Normal"/>
    <w:rsid w:val="002A3DE5"/>
    <w:pPr>
      <w:tabs>
        <w:tab w:val="left" w:pos="3510"/>
        <w:tab w:val="right" w:leader="dot" w:pos="9360"/>
      </w:tabs>
      <w:spacing w:after="60"/>
      <w:ind w:left="3010" w:hanging="994"/>
    </w:pPr>
  </w:style>
  <w:style w:type="paragraph" w:customStyle="1" w:styleId="Contents5">
    <w:name w:val="Contents 5"/>
    <w:basedOn w:val="Normal"/>
    <w:rsid w:val="002A3DE5"/>
    <w:pPr>
      <w:tabs>
        <w:tab w:val="left" w:pos="4950"/>
        <w:tab w:val="right" w:leader="dot" w:pos="9360"/>
      </w:tabs>
      <w:spacing w:after="60"/>
      <w:ind w:left="4190" w:hanging="1166"/>
    </w:pPr>
  </w:style>
  <w:style w:type="paragraph" w:customStyle="1" w:styleId="TOCTitle">
    <w:name w:val="TOCTitle"/>
    <w:rsid w:val="002A3DE5"/>
    <w:pPr>
      <w:suppressAutoHyphens/>
      <w:jc w:val="center"/>
    </w:pPr>
    <w:rPr>
      <w:rFonts w:ascii="Arial" w:eastAsia="Times" w:hAnsi="Arial"/>
      <w:b/>
      <w:sz w:val="28"/>
      <w:szCs w:val="28"/>
    </w:rPr>
  </w:style>
  <w:style w:type="paragraph" w:customStyle="1" w:styleId="ResumeBulletRS12">
    <w:name w:val="Resume_Bullet_RS12"/>
    <w:rsid w:val="002A3DE5"/>
    <w:pPr>
      <w:numPr>
        <w:numId w:val="16"/>
      </w:numPr>
      <w:tabs>
        <w:tab w:val="left" w:pos="240"/>
      </w:tabs>
      <w:suppressAutoHyphens/>
      <w:spacing w:after="40" w:line="240" w:lineRule="exact"/>
      <w:ind w:left="240" w:hanging="240"/>
    </w:pPr>
    <w:rPr>
      <w:rFonts w:ascii="Times New Roman" w:eastAsia="Times New Roman" w:hAnsi="Times New Roman"/>
      <w:sz w:val="24"/>
    </w:rPr>
  </w:style>
  <w:style w:type="paragraph" w:styleId="Title">
    <w:name w:val="Title"/>
    <w:basedOn w:val="Heading"/>
    <w:qFormat/>
    <w:rsid w:val="002A3DE5"/>
    <w:pPr>
      <w:spacing w:after="60"/>
      <w:jc w:val="center"/>
    </w:pPr>
    <w:rPr>
      <w:rFonts w:ascii="Arial" w:hAnsi="Arial"/>
      <w:b/>
      <w:sz w:val="32"/>
    </w:rPr>
  </w:style>
  <w:style w:type="paragraph" w:customStyle="1" w:styleId="ResumeBullet2RS12">
    <w:name w:val="Resume_Bullet2_RS12"/>
    <w:rsid w:val="002A3DE5"/>
    <w:pPr>
      <w:numPr>
        <w:numId w:val="15"/>
      </w:numPr>
      <w:tabs>
        <w:tab w:val="left" w:pos="600"/>
      </w:tabs>
      <w:suppressAutoHyphens/>
      <w:spacing w:before="40" w:after="40" w:line="240" w:lineRule="exact"/>
    </w:pPr>
    <w:rPr>
      <w:rFonts w:ascii="Times New Roman" w:eastAsia="Times New Roman" w:hAnsi="Times New Roman"/>
      <w:sz w:val="24"/>
    </w:rPr>
  </w:style>
  <w:style w:type="paragraph" w:styleId="BalloonText">
    <w:name w:val="Balloon Text"/>
    <w:basedOn w:val="Normal"/>
    <w:link w:val="BalloonTextChar"/>
    <w:uiPriority w:val="99"/>
    <w:rsid w:val="002A3DE5"/>
    <w:rPr>
      <w:rFonts w:ascii="Tahoma" w:hAnsi="Tahoma" w:cs="Tahoma"/>
      <w:sz w:val="16"/>
      <w:szCs w:val="16"/>
    </w:rPr>
  </w:style>
  <w:style w:type="paragraph" w:customStyle="1" w:styleId="TitlePageDisclosure">
    <w:name w:val="TitlePage_Disclosure"/>
    <w:rsid w:val="002A3DE5"/>
    <w:pPr>
      <w:tabs>
        <w:tab w:val="left" w:pos="-1440"/>
        <w:tab w:val="left" w:pos="-720"/>
        <w:tab w:val="left" w:pos="180"/>
        <w:tab w:val="left" w:pos="324"/>
        <w:tab w:val="left" w:pos="763"/>
        <w:tab w:val="left" w:pos="1037"/>
        <w:tab w:val="left" w:pos="1325"/>
        <w:tab w:val="left" w:pos="1584"/>
        <w:tab w:val="left" w:pos="2304"/>
        <w:tab w:val="left" w:pos="2923"/>
        <w:tab w:val="left" w:pos="3211"/>
        <w:tab w:val="left" w:pos="5400"/>
      </w:tabs>
      <w:suppressAutoHyphens/>
    </w:pPr>
    <w:rPr>
      <w:rFonts w:ascii="Times New Roman" w:eastAsia="Times" w:hAnsi="Times New Roman"/>
      <w:sz w:val="18"/>
      <w:szCs w:val="18"/>
    </w:rPr>
  </w:style>
  <w:style w:type="paragraph" w:customStyle="1" w:styleId="Default">
    <w:name w:val="Default"/>
    <w:rsid w:val="002A3DE5"/>
    <w:pPr>
      <w:suppressAutoHyphens/>
    </w:pPr>
    <w:rPr>
      <w:rFonts w:ascii="Times New Roman" w:eastAsia="Times New Roman" w:hAnsi="Times New Roman"/>
      <w:color w:val="000000"/>
      <w:sz w:val="24"/>
      <w:szCs w:val="24"/>
    </w:rPr>
  </w:style>
  <w:style w:type="paragraph" w:customStyle="1" w:styleId="ResumeDatedInfo-1RS12">
    <w:name w:val="Resume_Dated_Info-1_RS12"/>
    <w:rsid w:val="002A3DE5"/>
    <w:pPr>
      <w:tabs>
        <w:tab w:val="left" w:pos="960"/>
      </w:tabs>
      <w:suppressAutoHyphens/>
      <w:spacing w:after="40" w:line="240" w:lineRule="exact"/>
      <w:ind w:left="960" w:hanging="960"/>
    </w:pPr>
    <w:rPr>
      <w:rFonts w:ascii="Times New Roman" w:eastAsia="Times New Roman" w:hAnsi="Times New Roman"/>
      <w:sz w:val="24"/>
      <w:szCs w:val="24"/>
    </w:rPr>
  </w:style>
  <w:style w:type="paragraph" w:customStyle="1" w:styleId="FigureCaptionRS12">
    <w:name w:val="Figure_Caption_RS12"/>
    <w:rsid w:val="002A3DE5"/>
    <w:pPr>
      <w:tabs>
        <w:tab w:val="left" w:pos="1296"/>
      </w:tabs>
      <w:suppressAutoHyphens/>
      <w:spacing w:before="60" w:after="120" w:line="260" w:lineRule="exact"/>
      <w:jc w:val="center"/>
    </w:pPr>
    <w:rPr>
      <w:rFonts w:ascii="Arial Narrow" w:eastAsia="Arial Unicode MS" w:hAnsi="Arial Narrow"/>
      <w:sz w:val="22"/>
      <w:szCs w:val="22"/>
    </w:rPr>
  </w:style>
  <w:style w:type="paragraph" w:customStyle="1" w:styleId="ListBulletRS12">
    <w:name w:val="List_Bullet_RS12"/>
    <w:rsid w:val="002A3DE5"/>
    <w:pPr>
      <w:numPr>
        <w:numId w:val="2"/>
      </w:numPr>
      <w:suppressAutoHyphens/>
      <w:spacing w:line="260" w:lineRule="exact"/>
    </w:pPr>
    <w:rPr>
      <w:rFonts w:ascii="Times New Roman" w:eastAsia="Arial Unicode MS" w:hAnsi="Times New Roman"/>
      <w:sz w:val="24"/>
      <w:szCs w:val="24"/>
    </w:rPr>
  </w:style>
  <w:style w:type="paragraph" w:customStyle="1" w:styleId="ListNumberedRS12">
    <w:name w:val="List_Numbered_RS12"/>
    <w:rsid w:val="002A3DE5"/>
    <w:pPr>
      <w:numPr>
        <w:numId w:val="4"/>
      </w:numPr>
      <w:suppressAutoHyphens/>
      <w:spacing w:line="260" w:lineRule="exact"/>
    </w:pPr>
    <w:rPr>
      <w:rFonts w:ascii="Times New Roman" w:eastAsia="Arial Unicode MS" w:hAnsi="Times New Roman"/>
      <w:sz w:val="24"/>
      <w:szCs w:val="24"/>
    </w:rPr>
  </w:style>
  <w:style w:type="paragraph" w:customStyle="1" w:styleId="FigureGraphicRS12">
    <w:name w:val="Figure_Graphic_RS12"/>
    <w:rsid w:val="002A3DE5"/>
    <w:pPr>
      <w:keepNext/>
      <w:suppressAutoHyphens/>
      <w:spacing w:before="120" w:after="120"/>
      <w:jc w:val="center"/>
    </w:pPr>
    <w:rPr>
      <w:rFonts w:ascii="Arial" w:eastAsia="Arial Unicode MS" w:hAnsi="Arial"/>
      <w:sz w:val="21"/>
      <w:szCs w:val="21"/>
    </w:rPr>
  </w:style>
  <w:style w:type="paragraph" w:customStyle="1" w:styleId="TableCaptionRS12">
    <w:name w:val="Table_Caption_RS12"/>
    <w:rsid w:val="002A3DE5"/>
    <w:pPr>
      <w:keepNext/>
      <w:tabs>
        <w:tab w:val="left" w:pos="1296"/>
      </w:tabs>
      <w:suppressAutoHyphens/>
      <w:spacing w:before="120" w:after="40" w:line="240" w:lineRule="exact"/>
      <w:jc w:val="center"/>
    </w:pPr>
    <w:rPr>
      <w:rFonts w:ascii="Arial" w:eastAsia="Arial Unicode MS" w:hAnsi="Arial"/>
      <w:sz w:val="22"/>
      <w:szCs w:val="21"/>
    </w:rPr>
  </w:style>
  <w:style w:type="paragraph" w:customStyle="1" w:styleId="TableHeadingRS12">
    <w:name w:val="Table_Heading_RS12"/>
    <w:rsid w:val="002A3DE5"/>
    <w:pPr>
      <w:suppressAutoHyphens/>
      <w:spacing w:line="200" w:lineRule="exact"/>
      <w:jc w:val="center"/>
    </w:pPr>
    <w:rPr>
      <w:rFonts w:ascii="Arial Narrow" w:eastAsia="Arial Unicode MS" w:hAnsi="Arial Narrow"/>
      <w:b/>
      <w:szCs w:val="16"/>
    </w:rPr>
  </w:style>
  <w:style w:type="paragraph" w:customStyle="1" w:styleId="TableTextRS12">
    <w:name w:val="Table_Text_RS12"/>
    <w:rsid w:val="002A3DE5"/>
    <w:pPr>
      <w:suppressAutoHyphens/>
      <w:spacing w:before="20" w:after="20" w:line="220" w:lineRule="exact"/>
    </w:pPr>
    <w:rPr>
      <w:rFonts w:ascii="Arial Narrow" w:eastAsia="Arial Unicode MS" w:hAnsi="Arial Narrow"/>
      <w:szCs w:val="16"/>
    </w:rPr>
  </w:style>
  <w:style w:type="paragraph" w:customStyle="1" w:styleId="HeadingBasicRS12">
    <w:name w:val="Heading_Basic_RS12"/>
    <w:rsid w:val="002A3DE5"/>
    <w:pPr>
      <w:keepNext/>
      <w:tabs>
        <w:tab w:val="left" w:pos="864"/>
      </w:tabs>
      <w:suppressAutoHyphens/>
      <w:spacing w:before="80" w:after="40" w:line="240" w:lineRule="exact"/>
      <w:ind w:left="864" w:hanging="864"/>
    </w:pPr>
    <w:rPr>
      <w:rFonts w:ascii="Arial" w:eastAsia="Arial Unicode MS" w:hAnsi="Arial"/>
      <w:b/>
      <w:sz w:val="21"/>
      <w:szCs w:val="21"/>
    </w:rPr>
  </w:style>
  <w:style w:type="paragraph" w:customStyle="1" w:styleId="TableFootnoteRS12">
    <w:name w:val="Table_Footnote_RS12"/>
    <w:rsid w:val="002A3DE5"/>
    <w:pPr>
      <w:suppressAutoHyphens/>
      <w:spacing w:before="20" w:after="20" w:line="220" w:lineRule="exact"/>
    </w:pPr>
    <w:rPr>
      <w:rFonts w:ascii="Arial Narrow" w:eastAsia="Arial Unicode MS" w:hAnsi="Arial Narrow"/>
      <w:i/>
      <w:szCs w:val="16"/>
    </w:rPr>
  </w:style>
  <w:style w:type="paragraph" w:customStyle="1" w:styleId="Body-NoIndentRS12">
    <w:name w:val="Body-No_Indent_RS12"/>
    <w:rsid w:val="002A3DE5"/>
    <w:pPr>
      <w:tabs>
        <w:tab w:val="left" w:pos="245"/>
      </w:tabs>
      <w:suppressAutoHyphens/>
      <w:spacing w:before="40" w:after="40" w:line="260" w:lineRule="exact"/>
    </w:pPr>
    <w:rPr>
      <w:rFonts w:ascii="Times New Roman" w:eastAsia="Arial Unicode MS" w:hAnsi="Times New Roman"/>
      <w:sz w:val="24"/>
      <w:szCs w:val="24"/>
    </w:rPr>
  </w:style>
  <w:style w:type="paragraph" w:customStyle="1" w:styleId="FooterDisclaimerRS12">
    <w:name w:val="Footer_Disclaimer_RS12"/>
    <w:rsid w:val="002A3DE5"/>
    <w:pPr>
      <w:suppressAutoHyphens/>
      <w:jc w:val="center"/>
    </w:pPr>
    <w:rPr>
      <w:rFonts w:ascii="Arial" w:eastAsia="Arial Unicode MS" w:hAnsi="Arial"/>
      <w:sz w:val="16"/>
      <w:szCs w:val="16"/>
    </w:rPr>
  </w:style>
  <w:style w:type="paragraph" w:customStyle="1" w:styleId="ListBullet2RS12">
    <w:name w:val="List_Bullet2_RS12"/>
    <w:rsid w:val="002A3DE5"/>
    <w:pPr>
      <w:numPr>
        <w:numId w:val="3"/>
      </w:numPr>
      <w:suppressAutoHyphens/>
      <w:spacing w:line="260" w:lineRule="exact"/>
    </w:pPr>
    <w:rPr>
      <w:rFonts w:ascii="Times New Roman" w:eastAsia="Arial Unicode MS" w:hAnsi="Times New Roman"/>
      <w:sz w:val="24"/>
      <w:szCs w:val="24"/>
    </w:rPr>
  </w:style>
  <w:style w:type="paragraph" w:customStyle="1" w:styleId="ThemeStatementRS12">
    <w:name w:val="Theme_Statement_RS12"/>
    <w:rsid w:val="002A3DE5"/>
    <w:pPr>
      <w:keepLines/>
      <w:pBdr>
        <w:top w:val="single" w:sz="4" w:space="0" w:color="000001"/>
        <w:left w:val="single" w:sz="4" w:space="0" w:color="000001"/>
        <w:bottom w:val="single" w:sz="4" w:space="0" w:color="000001"/>
        <w:right w:val="single" w:sz="4" w:space="0" w:color="000001"/>
      </w:pBdr>
      <w:shd w:val="clear" w:color="auto" w:fill="E6E6E6"/>
      <w:suppressAutoHyphens/>
      <w:spacing w:before="80" w:after="80" w:line="240" w:lineRule="exact"/>
      <w:ind w:left="86" w:right="86"/>
    </w:pPr>
    <w:rPr>
      <w:rFonts w:ascii="Arial" w:eastAsia="Arial Unicode MS" w:hAnsi="Arial"/>
      <w:i/>
      <w:sz w:val="22"/>
      <w:szCs w:val="22"/>
    </w:rPr>
  </w:style>
  <w:style w:type="paragraph" w:customStyle="1" w:styleId="ListAlphaRS12">
    <w:name w:val="List_Alpha_RS12"/>
    <w:rsid w:val="002A3DE5"/>
    <w:pPr>
      <w:numPr>
        <w:numId w:val="17"/>
      </w:numPr>
      <w:tabs>
        <w:tab w:val="left" w:pos="720"/>
      </w:tabs>
      <w:suppressAutoHyphens/>
      <w:spacing w:line="260" w:lineRule="exact"/>
      <w:ind w:left="720" w:firstLine="0"/>
    </w:pPr>
    <w:rPr>
      <w:rFonts w:ascii="Times New Roman" w:eastAsia="Arial Unicode MS" w:hAnsi="Times New Roman"/>
      <w:sz w:val="24"/>
      <w:szCs w:val="24"/>
    </w:rPr>
  </w:style>
  <w:style w:type="paragraph" w:customStyle="1" w:styleId="NoteNoIndentRS12">
    <w:name w:val="Note_No_Indent_RS12"/>
    <w:rsid w:val="002A3DE5"/>
    <w:pPr>
      <w:suppressAutoHyphens/>
      <w:spacing w:before="40" w:after="40"/>
    </w:pPr>
    <w:rPr>
      <w:rFonts w:ascii="Times New Roman" w:eastAsia="Arial Unicode MS" w:hAnsi="Times New Roman"/>
      <w:color w:val="FF0000"/>
      <w:sz w:val="24"/>
      <w:szCs w:val="24"/>
    </w:rPr>
  </w:style>
  <w:style w:type="paragraph" w:customStyle="1" w:styleId="TableBulletRS12">
    <w:name w:val="Table_Bullet_RS12"/>
    <w:rsid w:val="002A3DE5"/>
    <w:pPr>
      <w:numPr>
        <w:numId w:val="12"/>
      </w:numPr>
      <w:suppressAutoHyphens/>
      <w:spacing w:before="20" w:after="20" w:line="220" w:lineRule="exact"/>
    </w:pPr>
    <w:rPr>
      <w:rFonts w:ascii="Arial Narrow" w:eastAsia="Arial Unicode MS" w:hAnsi="Arial Narrow"/>
      <w:szCs w:val="16"/>
    </w:rPr>
  </w:style>
  <w:style w:type="paragraph" w:customStyle="1" w:styleId="TableSubBulletRS12">
    <w:name w:val="Table_SubBullet_RS12"/>
    <w:rsid w:val="002A3DE5"/>
    <w:pPr>
      <w:numPr>
        <w:numId w:val="14"/>
      </w:numPr>
      <w:suppressAutoHyphens/>
      <w:spacing w:before="20" w:after="20" w:line="220" w:lineRule="exact"/>
    </w:pPr>
    <w:rPr>
      <w:rFonts w:ascii="Arial Narrow" w:eastAsia="Arial Unicode MS" w:hAnsi="Arial Narrow"/>
      <w:szCs w:val="16"/>
    </w:rPr>
  </w:style>
  <w:style w:type="paragraph" w:customStyle="1" w:styleId="TableNumberedRS12">
    <w:name w:val="Table_Numbered_RS12"/>
    <w:rsid w:val="002A3DE5"/>
    <w:pPr>
      <w:numPr>
        <w:numId w:val="13"/>
      </w:numPr>
      <w:suppressAutoHyphens/>
      <w:spacing w:before="20" w:after="20" w:line="220" w:lineRule="exact"/>
    </w:pPr>
    <w:rPr>
      <w:rFonts w:ascii="Arial Narrow" w:eastAsia="Arial Unicode MS" w:hAnsi="Arial Narrow"/>
      <w:szCs w:val="16"/>
    </w:rPr>
  </w:style>
  <w:style w:type="paragraph" w:customStyle="1" w:styleId="NoteAOBodyRS12">
    <w:name w:val="Note_AO_Body_RS12"/>
    <w:rsid w:val="002A3DE5"/>
    <w:pPr>
      <w:suppressAutoHyphens/>
      <w:spacing w:line="260" w:lineRule="exact"/>
      <w:ind w:firstLine="245"/>
    </w:pPr>
    <w:rPr>
      <w:rFonts w:ascii="Times New Roman" w:eastAsia="Arial Unicode MS" w:hAnsi="Times New Roman"/>
      <w:color w:val="0000FF"/>
      <w:sz w:val="24"/>
      <w:szCs w:val="24"/>
    </w:rPr>
  </w:style>
  <w:style w:type="paragraph" w:customStyle="1" w:styleId="NoteAOBulletRS12">
    <w:name w:val="Note_AO_Bullet_RS12"/>
    <w:basedOn w:val="NoteAOBodyRS12"/>
    <w:rsid w:val="002A3DE5"/>
    <w:pPr>
      <w:numPr>
        <w:numId w:val="5"/>
      </w:numPr>
    </w:pPr>
  </w:style>
  <w:style w:type="paragraph" w:customStyle="1" w:styleId="NoteAOListRS12">
    <w:name w:val="Note_AO_List_RS12"/>
    <w:basedOn w:val="NoteAOBodyRS12"/>
    <w:rsid w:val="002A3DE5"/>
    <w:pPr>
      <w:numPr>
        <w:numId w:val="6"/>
      </w:numPr>
    </w:pPr>
  </w:style>
  <w:style w:type="paragraph" w:customStyle="1" w:styleId="NoteAOSubBulletRS12">
    <w:name w:val="Note_AO_SubBullet_RS12"/>
    <w:rsid w:val="002A3DE5"/>
    <w:pPr>
      <w:numPr>
        <w:numId w:val="7"/>
      </w:numPr>
      <w:suppressAutoHyphens/>
    </w:pPr>
    <w:rPr>
      <w:rFonts w:ascii="Times New Roman" w:eastAsia="Arial Unicode MS" w:hAnsi="Times New Roman"/>
      <w:color w:val="0000FF"/>
      <w:sz w:val="24"/>
      <w:szCs w:val="24"/>
    </w:rPr>
  </w:style>
  <w:style w:type="paragraph" w:customStyle="1" w:styleId="NoteBodyRS12">
    <w:name w:val="Note_Body_RS12"/>
    <w:rsid w:val="002A3DE5"/>
    <w:pPr>
      <w:suppressAutoHyphens/>
      <w:spacing w:line="260" w:lineRule="exact"/>
      <w:ind w:firstLine="245"/>
    </w:pPr>
    <w:rPr>
      <w:rFonts w:ascii="Times New Roman" w:eastAsia="Arial Unicode MS" w:hAnsi="Times New Roman"/>
      <w:color w:val="FF0000"/>
      <w:sz w:val="24"/>
      <w:szCs w:val="24"/>
    </w:rPr>
  </w:style>
  <w:style w:type="paragraph" w:customStyle="1" w:styleId="NoteBulletRS12">
    <w:name w:val="Note_Bullet_RS12"/>
    <w:rsid w:val="002A3DE5"/>
    <w:pPr>
      <w:numPr>
        <w:numId w:val="8"/>
      </w:numPr>
      <w:suppressAutoHyphens/>
    </w:pPr>
    <w:rPr>
      <w:rFonts w:ascii="Times New Roman" w:eastAsia="Arial Unicode MS" w:hAnsi="Times New Roman"/>
      <w:color w:val="FF0000"/>
      <w:sz w:val="24"/>
      <w:szCs w:val="24"/>
    </w:rPr>
  </w:style>
  <w:style w:type="paragraph" w:customStyle="1" w:styleId="NoteSubBulletRS12">
    <w:name w:val="Note_SubBullet_RS12"/>
    <w:rsid w:val="002A3DE5"/>
    <w:pPr>
      <w:numPr>
        <w:numId w:val="10"/>
      </w:numPr>
      <w:suppressAutoHyphens/>
    </w:pPr>
    <w:rPr>
      <w:rFonts w:ascii="Times New Roman" w:eastAsia="Arial Unicode MS" w:hAnsi="Times New Roman"/>
      <w:color w:val="FF0000"/>
      <w:sz w:val="24"/>
      <w:szCs w:val="24"/>
    </w:rPr>
  </w:style>
  <w:style w:type="paragraph" w:customStyle="1" w:styleId="NoteListRS12">
    <w:name w:val="Note_List_RS12"/>
    <w:rsid w:val="002A3DE5"/>
    <w:pPr>
      <w:numPr>
        <w:numId w:val="9"/>
      </w:numPr>
      <w:suppressAutoHyphens/>
    </w:pPr>
    <w:rPr>
      <w:rFonts w:ascii="Times New Roman" w:eastAsia="Arial Unicode MS" w:hAnsi="Times New Roman"/>
      <w:color w:val="FF0000"/>
      <w:sz w:val="24"/>
      <w:szCs w:val="24"/>
    </w:rPr>
  </w:style>
  <w:style w:type="paragraph" w:customStyle="1" w:styleId="ReferenceRS12">
    <w:name w:val="Reference_RS12"/>
    <w:rsid w:val="002A3DE5"/>
    <w:pPr>
      <w:suppressAutoHyphens/>
      <w:spacing w:before="80" w:after="80"/>
      <w:ind w:left="360" w:hanging="360"/>
    </w:pPr>
    <w:rPr>
      <w:rFonts w:ascii="Times New Roman" w:eastAsia="Arial Unicode MS" w:hAnsi="Times New Roman"/>
      <w:bCs/>
      <w:sz w:val="24"/>
      <w:szCs w:val="28"/>
    </w:rPr>
  </w:style>
  <w:style w:type="paragraph" w:customStyle="1" w:styleId="TableAlphaRS12">
    <w:name w:val="Table_Alpha_RS12"/>
    <w:rsid w:val="002A3DE5"/>
    <w:pPr>
      <w:numPr>
        <w:numId w:val="11"/>
      </w:numPr>
      <w:suppressAutoHyphens/>
      <w:spacing w:line="220" w:lineRule="exact"/>
    </w:pPr>
    <w:rPr>
      <w:rFonts w:ascii="Arial Narrow" w:eastAsia="Arial Unicode MS" w:hAnsi="Arial Narrow"/>
      <w:szCs w:val="16"/>
    </w:rPr>
  </w:style>
  <w:style w:type="paragraph" w:customStyle="1" w:styleId="HeadingSubBasicRS12">
    <w:name w:val="Heading_SubBasic_RS12"/>
    <w:rsid w:val="002A3DE5"/>
    <w:pPr>
      <w:keepNext/>
      <w:tabs>
        <w:tab w:val="left" w:pos="864"/>
      </w:tabs>
      <w:suppressAutoHyphens/>
      <w:spacing w:before="80" w:after="40" w:line="240" w:lineRule="exact"/>
      <w:ind w:left="864" w:hanging="864"/>
    </w:pPr>
    <w:rPr>
      <w:rFonts w:ascii="Arial" w:eastAsia="Arial Unicode MS" w:hAnsi="Arial"/>
      <w:i/>
      <w:sz w:val="21"/>
      <w:szCs w:val="24"/>
    </w:rPr>
  </w:style>
  <w:style w:type="paragraph" w:customStyle="1" w:styleId="ResumeDatedInfo-2RS12">
    <w:name w:val="Resume_Dated_Info-2_RS12"/>
    <w:rsid w:val="002A3DE5"/>
    <w:pPr>
      <w:tabs>
        <w:tab w:val="left" w:pos="1560"/>
      </w:tabs>
      <w:suppressAutoHyphens/>
      <w:spacing w:after="40" w:line="240" w:lineRule="exact"/>
      <w:ind w:left="1560" w:hanging="1560"/>
    </w:pPr>
    <w:rPr>
      <w:rFonts w:ascii="Times New Roman" w:eastAsia="Times New Roman" w:hAnsi="Times New Roman"/>
      <w:sz w:val="24"/>
      <w:szCs w:val="24"/>
    </w:rPr>
  </w:style>
  <w:style w:type="paragraph" w:customStyle="1" w:styleId="ResumeHeadingRS12">
    <w:name w:val="Resume_Heading_RS12"/>
    <w:rsid w:val="002A3DE5"/>
    <w:pPr>
      <w:keepNext/>
      <w:suppressAutoHyphens/>
      <w:spacing w:before="120" w:after="40" w:line="240" w:lineRule="exact"/>
    </w:pPr>
    <w:rPr>
      <w:rFonts w:ascii="Arial" w:eastAsia="Times New Roman" w:hAnsi="Arial"/>
      <w:b/>
      <w:sz w:val="24"/>
      <w:szCs w:val="24"/>
    </w:rPr>
  </w:style>
  <w:style w:type="paragraph" w:customStyle="1" w:styleId="ResumeInstitutionRS12">
    <w:name w:val="Resume_Institution_RS12"/>
    <w:rsid w:val="002A3DE5"/>
    <w:pPr>
      <w:suppressAutoHyphens/>
      <w:spacing w:line="250" w:lineRule="exact"/>
      <w:jc w:val="center"/>
    </w:pPr>
    <w:rPr>
      <w:rFonts w:ascii="Times New Roman" w:eastAsia="Times New Roman" w:hAnsi="Times New Roman"/>
      <w:bCs/>
      <w:sz w:val="24"/>
      <w:szCs w:val="24"/>
    </w:rPr>
  </w:style>
  <w:style w:type="paragraph" w:customStyle="1" w:styleId="ResumeNameRS12">
    <w:name w:val="Resume_Name_RS12"/>
    <w:rsid w:val="002A3DE5"/>
    <w:pPr>
      <w:suppressAutoHyphens/>
      <w:jc w:val="center"/>
    </w:pPr>
    <w:rPr>
      <w:rFonts w:ascii="Arial Bold" w:eastAsia="Times New Roman" w:hAnsi="Arial Bold"/>
      <w:b/>
      <w:sz w:val="28"/>
      <w:szCs w:val="24"/>
    </w:rPr>
  </w:style>
  <w:style w:type="paragraph" w:customStyle="1" w:styleId="ResumeReferencesRS12">
    <w:name w:val="Resume_References_RS12"/>
    <w:rsid w:val="002A3DE5"/>
    <w:pPr>
      <w:tabs>
        <w:tab w:val="left" w:pos="360"/>
      </w:tabs>
      <w:suppressAutoHyphens/>
      <w:spacing w:after="40" w:line="240" w:lineRule="exact"/>
      <w:ind w:left="360" w:hanging="360"/>
    </w:pPr>
    <w:rPr>
      <w:rFonts w:ascii="Times New Roman" w:eastAsia="Times New Roman" w:hAnsi="Times New Roman"/>
      <w:sz w:val="24"/>
    </w:rPr>
  </w:style>
  <w:style w:type="paragraph" w:customStyle="1" w:styleId="ResumeTextRS12">
    <w:name w:val="Resume_Text_RS12"/>
    <w:rsid w:val="002A3DE5"/>
    <w:pPr>
      <w:suppressAutoHyphens/>
      <w:spacing w:after="40" w:line="240" w:lineRule="exact"/>
    </w:pPr>
    <w:rPr>
      <w:rFonts w:ascii="Times New Roman" w:eastAsia="Times New Roman" w:hAnsi="Times New Roman"/>
      <w:sz w:val="24"/>
      <w:szCs w:val="24"/>
    </w:rPr>
  </w:style>
  <w:style w:type="paragraph" w:styleId="TOC1">
    <w:name w:val="toc 1"/>
    <w:basedOn w:val="Normal"/>
    <w:next w:val="Normal"/>
    <w:autoRedefine/>
    <w:uiPriority w:val="39"/>
    <w:unhideWhenUsed/>
    <w:rsid w:val="00460BF8"/>
    <w:pPr>
      <w:tabs>
        <w:tab w:val="left" w:pos="480"/>
        <w:tab w:val="right" w:leader="dot" w:pos="9350"/>
      </w:tabs>
      <w:spacing w:before="120" w:after="60" w:line="240" w:lineRule="exact"/>
    </w:pPr>
    <w:rPr>
      <w:caps/>
      <w:noProof/>
    </w:rPr>
  </w:style>
  <w:style w:type="paragraph" w:styleId="TOC2">
    <w:name w:val="toc 2"/>
    <w:basedOn w:val="Normal"/>
    <w:next w:val="Normal"/>
    <w:autoRedefine/>
    <w:uiPriority w:val="39"/>
    <w:unhideWhenUsed/>
    <w:rsid w:val="00460BF8"/>
    <w:pPr>
      <w:tabs>
        <w:tab w:val="left" w:pos="880"/>
        <w:tab w:val="right" w:leader="dot" w:pos="9350"/>
      </w:tabs>
      <w:ind w:left="245"/>
    </w:pPr>
    <w:rPr>
      <w:noProof/>
    </w:rPr>
  </w:style>
  <w:style w:type="paragraph" w:styleId="TOC3">
    <w:name w:val="toc 3"/>
    <w:basedOn w:val="Normal"/>
    <w:next w:val="Normal"/>
    <w:autoRedefine/>
    <w:uiPriority w:val="39"/>
    <w:unhideWhenUsed/>
    <w:rsid w:val="00460BF8"/>
    <w:pPr>
      <w:tabs>
        <w:tab w:val="left" w:pos="1440"/>
        <w:tab w:val="right" w:leader="dot" w:pos="9350"/>
      </w:tabs>
      <w:ind w:left="475"/>
    </w:pPr>
    <w:rPr>
      <w:rFonts w:cs="Arial"/>
      <w:noProof/>
    </w:rPr>
  </w:style>
  <w:style w:type="paragraph" w:styleId="TOC4">
    <w:name w:val="toc 4"/>
    <w:basedOn w:val="Normal"/>
    <w:next w:val="Normal"/>
    <w:autoRedefine/>
    <w:uiPriority w:val="39"/>
    <w:unhideWhenUsed/>
    <w:rsid w:val="00F73D1A"/>
    <w:pPr>
      <w:spacing w:after="100"/>
      <w:ind w:left="720"/>
    </w:pPr>
  </w:style>
  <w:style w:type="paragraph" w:styleId="MediumGrid1-Accent2">
    <w:name w:val="Medium Grid 1 Accent 2"/>
    <w:basedOn w:val="Normal"/>
    <w:uiPriority w:val="34"/>
    <w:qFormat/>
    <w:rsid w:val="00386CF8"/>
    <w:pPr>
      <w:ind w:left="720"/>
      <w:contextualSpacing/>
    </w:pPr>
  </w:style>
  <w:style w:type="character" w:styleId="Hyperlink">
    <w:name w:val="Hyperlink"/>
    <w:uiPriority w:val="99"/>
    <w:rsid w:val="005711F4"/>
    <w:rPr>
      <w:color w:val="auto"/>
      <w:u w:val="none"/>
    </w:rPr>
  </w:style>
  <w:style w:type="character" w:styleId="FollowedHyperlink">
    <w:name w:val="FollowedHyperlink"/>
    <w:uiPriority w:val="99"/>
    <w:semiHidden/>
    <w:unhideWhenUsed/>
    <w:rsid w:val="00A76AF1"/>
    <w:rPr>
      <w:color w:val="800080"/>
      <w:u w:val="single"/>
    </w:rPr>
  </w:style>
  <w:style w:type="paragraph" w:styleId="NormalWeb">
    <w:name w:val="Normal (Web)"/>
    <w:basedOn w:val="Normal"/>
    <w:uiPriority w:val="99"/>
    <w:unhideWhenUsed/>
    <w:rsid w:val="00485EBE"/>
    <w:pPr>
      <w:suppressAutoHyphens w:val="0"/>
      <w:spacing w:before="100" w:beforeAutospacing="1" w:after="100" w:afterAutospacing="1"/>
    </w:pPr>
    <w:rPr>
      <w:rFonts w:eastAsia="Times New Roman"/>
    </w:rPr>
  </w:style>
  <w:style w:type="character" w:customStyle="1" w:styleId="abstract">
    <w:name w:val="abstract"/>
    <w:rsid w:val="002B30CA"/>
  </w:style>
  <w:style w:type="character" w:styleId="CommentReference">
    <w:name w:val="annotation reference"/>
    <w:uiPriority w:val="99"/>
    <w:semiHidden/>
    <w:unhideWhenUsed/>
    <w:rsid w:val="00DD0286"/>
    <w:rPr>
      <w:sz w:val="16"/>
      <w:szCs w:val="16"/>
    </w:rPr>
  </w:style>
  <w:style w:type="paragraph" w:styleId="CommentText">
    <w:name w:val="annotation text"/>
    <w:basedOn w:val="Normal"/>
    <w:link w:val="CommentTextChar"/>
    <w:uiPriority w:val="99"/>
    <w:semiHidden/>
    <w:unhideWhenUsed/>
    <w:rsid w:val="00DD0286"/>
    <w:rPr>
      <w:sz w:val="20"/>
      <w:szCs w:val="20"/>
    </w:rPr>
  </w:style>
  <w:style w:type="character" w:customStyle="1" w:styleId="CommentTextChar">
    <w:name w:val="Comment Text Char"/>
    <w:link w:val="CommentText"/>
    <w:uiPriority w:val="99"/>
    <w:semiHidden/>
    <w:rsid w:val="00DD0286"/>
    <w:rPr>
      <w:rFonts w:ascii="Times New Roman" w:eastAsia="Arial Unicode MS" w:hAnsi="Times New Roman"/>
    </w:rPr>
  </w:style>
  <w:style w:type="paragraph" w:styleId="CommentSubject">
    <w:name w:val="annotation subject"/>
    <w:basedOn w:val="CommentText"/>
    <w:next w:val="CommentText"/>
    <w:link w:val="CommentSubjectChar"/>
    <w:uiPriority w:val="99"/>
    <w:semiHidden/>
    <w:unhideWhenUsed/>
    <w:rsid w:val="00DD0286"/>
    <w:rPr>
      <w:b/>
      <w:bCs/>
    </w:rPr>
  </w:style>
  <w:style w:type="character" w:customStyle="1" w:styleId="CommentSubjectChar">
    <w:name w:val="Comment Subject Char"/>
    <w:link w:val="CommentSubject"/>
    <w:uiPriority w:val="99"/>
    <w:semiHidden/>
    <w:rsid w:val="00DD0286"/>
    <w:rPr>
      <w:rFonts w:ascii="Times New Roman" w:eastAsia="Arial Unicode MS" w:hAnsi="Times New Roman"/>
      <w:b/>
      <w:bCs/>
    </w:rPr>
  </w:style>
  <w:style w:type="paragraph" w:customStyle="1" w:styleId="volissue">
    <w:name w:val="volissue"/>
    <w:basedOn w:val="Normal"/>
    <w:rsid w:val="0074592F"/>
    <w:pPr>
      <w:suppressAutoHyphens w:val="0"/>
      <w:spacing w:before="100" w:beforeAutospacing="1" w:after="100" w:afterAutospacing="1"/>
    </w:pPr>
    <w:rPr>
      <w:rFonts w:eastAsia="Times New Roman"/>
    </w:rPr>
  </w:style>
  <w:style w:type="character" w:customStyle="1" w:styleId="maintitle">
    <w:name w:val="maintitle"/>
    <w:rsid w:val="00E774D6"/>
  </w:style>
  <w:style w:type="character" w:styleId="Strong">
    <w:name w:val="Strong"/>
    <w:uiPriority w:val="22"/>
    <w:qFormat/>
    <w:rsid w:val="00F72022"/>
    <w:rPr>
      <w:b/>
      <w:bCs/>
    </w:rPr>
  </w:style>
  <w:style w:type="paragraph" w:customStyle="1" w:styleId="centered">
    <w:name w:val="centered"/>
    <w:basedOn w:val="Normal"/>
    <w:rsid w:val="002A3C2F"/>
    <w:pPr>
      <w:widowControl w:val="0"/>
      <w:suppressAutoHyphens w:val="0"/>
      <w:jc w:val="center"/>
    </w:pPr>
    <w:rPr>
      <w:rFonts w:eastAsia="Times New Roman"/>
      <w:snapToGrid w:val="0"/>
      <w:szCs w:val="20"/>
    </w:rPr>
  </w:style>
  <w:style w:type="paragraph" w:styleId="BodyTextIndent">
    <w:name w:val="Body Text Indent"/>
    <w:basedOn w:val="Normal"/>
    <w:link w:val="BodyTextIndentChar"/>
    <w:rsid w:val="002A3C2F"/>
    <w:pPr>
      <w:suppressAutoHyphens w:val="0"/>
      <w:spacing w:after="120"/>
      <w:ind w:left="360"/>
    </w:pPr>
    <w:rPr>
      <w:rFonts w:eastAsia="Times"/>
      <w:szCs w:val="20"/>
    </w:rPr>
  </w:style>
  <w:style w:type="character" w:customStyle="1" w:styleId="BodyTextIndentChar">
    <w:name w:val="Body Text Indent Char"/>
    <w:link w:val="BodyTextIndent"/>
    <w:rsid w:val="002A3C2F"/>
    <w:rPr>
      <w:rFonts w:ascii="Times New Roman" w:eastAsia="Times" w:hAnsi="Times New Roman"/>
      <w:sz w:val="24"/>
    </w:rPr>
  </w:style>
  <w:style w:type="paragraph" w:customStyle="1" w:styleId="HeadingBasicRS09">
    <w:name w:val="Heading_Basic_RS09"/>
    <w:next w:val="Normal"/>
    <w:rsid w:val="00B937DD"/>
    <w:pPr>
      <w:keepNext/>
      <w:suppressAutoHyphens/>
      <w:spacing w:before="80" w:after="40" w:line="220" w:lineRule="exact"/>
      <w:outlineLvl w:val="6"/>
    </w:pPr>
    <w:rPr>
      <w:rFonts w:ascii="Arial" w:eastAsia="Arial Unicode MS" w:hAnsi="Arial"/>
      <w:b/>
      <w:sz w:val="21"/>
      <w:szCs w:val="21"/>
    </w:rPr>
  </w:style>
  <w:style w:type="paragraph" w:customStyle="1" w:styleId="TableHeader">
    <w:name w:val="TableHeader"/>
    <w:rsid w:val="00B937DD"/>
    <w:pPr>
      <w:spacing w:before="20" w:after="20"/>
      <w:jc w:val="center"/>
    </w:pPr>
    <w:rPr>
      <w:rFonts w:ascii="Arial Narrow" w:eastAsia="Times" w:hAnsi="Arial Narrow"/>
      <w:b/>
      <w:szCs w:val="24"/>
    </w:rPr>
  </w:style>
  <w:style w:type="paragraph" w:customStyle="1" w:styleId="TableBody">
    <w:name w:val="TableBody"/>
    <w:rsid w:val="00B937DD"/>
    <w:pPr>
      <w:spacing w:before="20" w:after="20"/>
    </w:pPr>
    <w:rPr>
      <w:rFonts w:ascii="Arial Narrow" w:eastAsia="Times" w:hAnsi="Arial Narrow"/>
      <w:szCs w:val="24"/>
    </w:rPr>
  </w:style>
  <w:style w:type="paragraph" w:customStyle="1" w:styleId="Body">
    <w:name w:val="Body"/>
    <w:rsid w:val="00B937DD"/>
    <w:pPr>
      <w:spacing w:before="120" w:after="80"/>
      <w:ind w:firstLine="288"/>
    </w:pPr>
    <w:rPr>
      <w:rFonts w:ascii="Times New Roman" w:eastAsia="Times" w:hAnsi="Times New Roman"/>
      <w:color w:val="000000"/>
      <w:sz w:val="24"/>
      <w:szCs w:val="24"/>
    </w:rPr>
  </w:style>
  <w:style w:type="paragraph" w:styleId="TOC7">
    <w:name w:val="toc 7"/>
    <w:basedOn w:val="Normal"/>
    <w:next w:val="Normal"/>
    <w:autoRedefine/>
    <w:uiPriority w:val="39"/>
    <w:unhideWhenUsed/>
    <w:rsid w:val="00A90C25"/>
    <w:pPr>
      <w:ind w:left="1440"/>
    </w:pPr>
  </w:style>
  <w:style w:type="character" w:styleId="LineNumber">
    <w:name w:val="line number"/>
    <w:uiPriority w:val="99"/>
    <w:semiHidden/>
    <w:unhideWhenUsed/>
    <w:rsid w:val="00BE756D"/>
  </w:style>
  <w:style w:type="paragraph" w:customStyle="1" w:styleId="BodyRS09">
    <w:name w:val="Body_RS09"/>
    <w:rsid w:val="00460BF8"/>
    <w:pPr>
      <w:tabs>
        <w:tab w:val="left" w:pos="360"/>
      </w:tabs>
      <w:kinsoku w:val="0"/>
      <w:wordWrap w:val="0"/>
      <w:spacing w:before="120" w:after="80"/>
      <w:ind w:firstLine="245"/>
    </w:pPr>
    <w:rPr>
      <w:rFonts w:ascii="Times New Roman" w:eastAsia="Arial Unicode MS" w:hAnsi="Times New Roman"/>
      <w:sz w:val="24"/>
      <w:szCs w:val="24"/>
    </w:rPr>
  </w:style>
  <w:style w:type="paragraph" w:customStyle="1" w:styleId="FooterDisclaimerRS09">
    <w:name w:val="Footer_Disclaimer_RS09"/>
    <w:rsid w:val="00460BF8"/>
    <w:pPr>
      <w:jc w:val="center"/>
    </w:pPr>
    <w:rPr>
      <w:rFonts w:ascii="Arial" w:eastAsia="Arial Unicode MS" w:hAnsi="Arial"/>
      <w:sz w:val="16"/>
      <w:szCs w:val="16"/>
    </w:rPr>
  </w:style>
  <w:style w:type="paragraph" w:styleId="FootnoteText">
    <w:name w:val="footnote text"/>
    <w:basedOn w:val="Normal"/>
    <w:link w:val="FootnoteTextChar"/>
    <w:uiPriority w:val="99"/>
    <w:unhideWhenUsed/>
    <w:rsid w:val="00352878"/>
    <w:rPr>
      <w:sz w:val="20"/>
      <w:szCs w:val="20"/>
    </w:rPr>
  </w:style>
  <w:style w:type="character" w:customStyle="1" w:styleId="FootnoteTextChar">
    <w:name w:val="Footnote Text Char"/>
    <w:link w:val="FootnoteText"/>
    <w:uiPriority w:val="99"/>
    <w:rsid w:val="00352878"/>
    <w:rPr>
      <w:rFonts w:ascii="Times New Roman" w:eastAsia="Arial Unicode MS" w:hAnsi="Times New Roman"/>
    </w:rPr>
  </w:style>
  <w:style w:type="character" w:styleId="FootnoteReference">
    <w:name w:val="footnote reference"/>
    <w:uiPriority w:val="99"/>
    <w:unhideWhenUsed/>
    <w:rsid w:val="00352878"/>
    <w:rPr>
      <w:vertAlign w:val="superscript"/>
    </w:rPr>
  </w:style>
  <w:style w:type="paragraph" w:styleId="Revision">
    <w:name w:val="Revision"/>
    <w:hidden/>
    <w:uiPriority w:val="99"/>
    <w:semiHidden/>
    <w:rsid w:val="00D2785D"/>
    <w:rPr>
      <w:rFonts w:ascii="Times New Roman" w:eastAsia="Arial Unicode MS" w:hAnsi="Times New Roman"/>
      <w:sz w:val="24"/>
      <w:szCs w:val="24"/>
    </w:rPr>
  </w:style>
  <w:style w:type="character" w:customStyle="1" w:styleId="apple-style-span">
    <w:name w:val="apple-style-span"/>
    <w:rsid w:val="0013142B"/>
  </w:style>
  <w:style w:type="character" w:customStyle="1" w:styleId="BalloonTextChar">
    <w:name w:val="Balloon Text Char"/>
    <w:link w:val="BalloonText"/>
    <w:uiPriority w:val="99"/>
    <w:rsid w:val="008117AB"/>
    <w:rPr>
      <w:rFonts w:ascii="Tahoma" w:eastAsia="Arial Unicode MS" w:hAnsi="Tahoma" w:cs="Tahoma"/>
      <w:sz w:val="16"/>
      <w:szCs w:val="16"/>
    </w:rPr>
  </w:style>
  <w:style w:type="character" w:customStyle="1" w:styleId="Heading1Char">
    <w:name w:val="Heading 1 Char"/>
    <w:link w:val="Heading1"/>
    <w:rsid w:val="002A66C7"/>
    <w:rPr>
      <w:rFonts w:ascii="Arial" w:eastAsia="Arial Unicode MS" w:hAnsi="Arial" w:cs="Lohit Devanagari"/>
      <w:b/>
      <w:sz w:val="28"/>
      <w:szCs w:val="28"/>
    </w:rPr>
  </w:style>
  <w:style w:type="character" w:customStyle="1" w:styleId="Heading2Char">
    <w:name w:val="Heading 2 Char"/>
    <w:link w:val="Heading2"/>
    <w:rsid w:val="002A66C7"/>
    <w:rPr>
      <w:rFonts w:ascii="Arial" w:eastAsia="Arial Unicode MS" w:hAnsi="Arial" w:cs="Lohit Devanagari"/>
      <w:b/>
      <w:sz w:val="24"/>
      <w:szCs w:val="24"/>
    </w:rPr>
  </w:style>
  <w:style w:type="character" w:customStyle="1" w:styleId="HeaderChar">
    <w:name w:val="Header Char"/>
    <w:aliases w:val="Header_RS09 Char"/>
    <w:link w:val="Header"/>
    <w:rsid w:val="00EC28D6"/>
    <w:rPr>
      <w:rFonts w:ascii="Times New Roman" w:eastAsia="Arial Unicode MS" w:hAnsi="Times New Roman"/>
      <w:smallCaps/>
      <w:sz w:val="24"/>
      <w:szCs w:val="24"/>
    </w:rPr>
  </w:style>
  <w:style w:type="character" w:customStyle="1" w:styleId="Heading3Char">
    <w:name w:val="Heading 3 Char"/>
    <w:link w:val="Heading3"/>
    <w:rsid w:val="009B42DF"/>
    <w:rPr>
      <w:rFonts w:ascii="Arial" w:eastAsia="Arial Unicode MS" w:hAnsi="Arial" w:cs="Arial"/>
      <w:b/>
      <w:i/>
      <w:sz w:val="24"/>
      <w:szCs w:val="24"/>
    </w:rPr>
  </w:style>
  <w:style w:type="character" w:customStyle="1" w:styleId="lightred">
    <w:name w:val="lightred"/>
    <w:rsid w:val="00765A67"/>
  </w:style>
  <w:style w:type="character" w:customStyle="1" w:styleId="darkerred2">
    <w:name w:val="darkerred2"/>
    <w:rsid w:val="00765A67"/>
  </w:style>
  <w:style w:type="character" w:customStyle="1" w:styleId="darkblue">
    <w:name w:val="darkblue"/>
    <w:rsid w:val="00765A67"/>
  </w:style>
  <w:style w:type="character" w:styleId="Emphasis">
    <w:name w:val="Emphasis"/>
    <w:uiPriority w:val="20"/>
    <w:qFormat/>
    <w:rsid w:val="00765A67"/>
    <w:rPr>
      <w:i/>
      <w:iCs/>
    </w:rPr>
  </w:style>
  <w:style w:type="table" w:styleId="TableGrid">
    <w:name w:val="Table Grid"/>
    <w:basedOn w:val="TableNormal"/>
    <w:uiPriority w:val="59"/>
    <w:rsid w:val="006F7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reply">
    <w:name w:val="Body_reply"/>
    <w:basedOn w:val="Normal"/>
    <w:rsid w:val="00D0201B"/>
    <w:pPr>
      <w:suppressAutoHyphens w:val="0"/>
      <w:spacing w:afterLines="40" w:after="200" w:line="300" w:lineRule="auto"/>
      <w:jc w:val="both"/>
    </w:pPr>
    <w:rPr>
      <w:rFonts w:eastAsia="Times New Roman"/>
      <w:lang w:eastAsia="it-IT"/>
    </w:rPr>
  </w:style>
  <w:style w:type="character" w:customStyle="1" w:styleId="aqj">
    <w:name w:val="aqj"/>
    <w:rsid w:val="005D4D25"/>
  </w:style>
  <w:style w:type="table" w:styleId="GridTable6Colorful">
    <w:name w:val="Grid Table 6 Colorful"/>
    <w:basedOn w:val="TableNormal"/>
    <w:uiPriority w:val="51"/>
    <w:rsid w:val="005B362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il">
    <w:name w:val="il"/>
    <w:rsid w:val="00AC451D"/>
  </w:style>
  <w:style w:type="character" w:customStyle="1" w:styleId="title0">
    <w:name w:val="title"/>
    <w:rsid w:val="00A25F0C"/>
  </w:style>
  <w:style w:type="character" w:customStyle="1" w:styleId="gi">
    <w:name w:val="gi"/>
    <w:rsid w:val="00D1669B"/>
  </w:style>
  <w:style w:type="character" w:customStyle="1" w:styleId="gd">
    <w:name w:val="gd"/>
    <w:rsid w:val="00D1669B"/>
  </w:style>
  <w:style w:type="character" w:customStyle="1" w:styleId="go">
    <w:name w:val="go"/>
    <w:rsid w:val="00D1669B"/>
  </w:style>
  <w:style w:type="table" w:styleId="GridTable2">
    <w:name w:val="Grid Table 2"/>
    <w:basedOn w:val="TableNormal"/>
    <w:uiPriority w:val="47"/>
    <w:rsid w:val="00BC21A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st">
    <w:name w:val="st"/>
    <w:rsid w:val="00647EC5"/>
  </w:style>
  <w:style w:type="table" w:styleId="GridTable3">
    <w:name w:val="Grid Table 3"/>
    <w:basedOn w:val="TableNormal"/>
    <w:uiPriority w:val="48"/>
    <w:rsid w:val="002011C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BodyText">
    <w:name w:val="Body Text"/>
    <w:basedOn w:val="Normal"/>
    <w:link w:val="BodyTextChar"/>
    <w:uiPriority w:val="99"/>
    <w:semiHidden/>
    <w:unhideWhenUsed/>
    <w:rsid w:val="00812A5D"/>
    <w:pPr>
      <w:spacing w:after="120"/>
    </w:pPr>
  </w:style>
  <w:style w:type="character" w:customStyle="1" w:styleId="BodyTextChar">
    <w:name w:val="Body Text Char"/>
    <w:link w:val="BodyText"/>
    <w:uiPriority w:val="99"/>
    <w:semiHidden/>
    <w:rsid w:val="00812A5D"/>
    <w:rPr>
      <w:rFonts w:ascii="Times New Roman" w:eastAsia="Arial Unicode MS" w:hAnsi="Times New Roman"/>
      <w:sz w:val="24"/>
      <w:szCs w:val="24"/>
    </w:rPr>
  </w:style>
  <w:style w:type="paragraph" w:customStyle="1" w:styleId="FirstParagraph">
    <w:name w:val="First Paragraph"/>
    <w:basedOn w:val="BodyText"/>
    <w:next w:val="BodyText"/>
    <w:qFormat/>
    <w:rsid w:val="00812A5D"/>
    <w:pPr>
      <w:suppressAutoHyphens w:val="0"/>
      <w:spacing w:before="180" w:after="180"/>
    </w:pPr>
    <w:rPr>
      <w:rFonts w:ascii="Cambria" w:eastAsia="Cambria" w:hAnsi="Cambria"/>
    </w:rPr>
  </w:style>
  <w:style w:type="paragraph" w:customStyle="1" w:styleId="Normal1">
    <w:name w:val="Normal1"/>
    <w:rsid w:val="00F07F78"/>
    <w:pPr>
      <w:widowControl w:val="0"/>
      <w:spacing w:line="276" w:lineRule="auto"/>
      <w:ind w:firstLine="360"/>
      <w:jc w:val="both"/>
    </w:pPr>
    <w:rPr>
      <w:rFonts w:ascii="Times New Roman" w:eastAsia="Times New Roman" w:hAnsi="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30922">
      <w:bodyDiv w:val="1"/>
      <w:marLeft w:val="0"/>
      <w:marRight w:val="0"/>
      <w:marTop w:val="0"/>
      <w:marBottom w:val="0"/>
      <w:divBdr>
        <w:top w:val="none" w:sz="0" w:space="0" w:color="auto"/>
        <w:left w:val="none" w:sz="0" w:space="0" w:color="auto"/>
        <w:bottom w:val="none" w:sz="0" w:space="0" w:color="auto"/>
        <w:right w:val="none" w:sz="0" w:space="0" w:color="auto"/>
      </w:divBdr>
      <w:divsChild>
        <w:div w:id="346293839">
          <w:marLeft w:val="0"/>
          <w:marRight w:val="0"/>
          <w:marTop w:val="0"/>
          <w:marBottom w:val="0"/>
          <w:divBdr>
            <w:top w:val="none" w:sz="0" w:space="0" w:color="auto"/>
            <w:left w:val="none" w:sz="0" w:space="0" w:color="auto"/>
            <w:bottom w:val="none" w:sz="0" w:space="0" w:color="auto"/>
            <w:right w:val="none" w:sz="0" w:space="0" w:color="auto"/>
          </w:divBdr>
        </w:div>
        <w:div w:id="1826240419">
          <w:marLeft w:val="0"/>
          <w:marRight w:val="0"/>
          <w:marTop w:val="0"/>
          <w:marBottom w:val="0"/>
          <w:divBdr>
            <w:top w:val="none" w:sz="0" w:space="0" w:color="auto"/>
            <w:left w:val="none" w:sz="0" w:space="0" w:color="auto"/>
            <w:bottom w:val="none" w:sz="0" w:space="0" w:color="auto"/>
            <w:right w:val="none" w:sz="0" w:space="0" w:color="auto"/>
          </w:divBdr>
        </w:div>
      </w:divsChild>
    </w:div>
    <w:div w:id="141118823">
      <w:bodyDiv w:val="1"/>
      <w:marLeft w:val="0"/>
      <w:marRight w:val="0"/>
      <w:marTop w:val="0"/>
      <w:marBottom w:val="0"/>
      <w:divBdr>
        <w:top w:val="none" w:sz="0" w:space="0" w:color="auto"/>
        <w:left w:val="none" w:sz="0" w:space="0" w:color="auto"/>
        <w:bottom w:val="none" w:sz="0" w:space="0" w:color="auto"/>
        <w:right w:val="none" w:sz="0" w:space="0" w:color="auto"/>
      </w:divBdr>
    </w:div>
    <w:div w:id="400099517">
      <w:bodyDiv w:val="1"/>
      <w:marLeft w:val="0"/>
      <w:marRight w:val="0"/>
      <w:marTop w:val="0"/>
      <w:marBottom w:val="0"/>
      <w:divBdr>
        <w:top w:val="none" w:sz="0" w:space="0" w:color="auto"/>
        <w:left w:val="none" w:sz="0" w:space="0" w:color="auto"/>
        <w:bottom w:val="none" w:sz="0" w:space="0" w:color="auto"/>
        <w:right w:val="none" w:sz="0" w:space="0" w:color="auto"/>
      </w:divBdr>
    </w:div>
    <w:div w:id="458840471">
      <w:bodyDiv w:val="1"/>
      <w:marLeft w:val="0"/>
      <w:marRight w:val="0"/>
      <w:marTop w:val="0"/>
      <w:marBottom w:val="0"/>
      <w:divBdr>
        <w:top w:val="none" w:sz="0" w:space="0" w:color="auto"/>
        <w:left w:val="none" w:sz="0" w:space="0" w:color="auto"/>
        <w:bottom w:val="none" w:sz="0" w:space="0" w:color="auto"/>
        <w:right w:val="none" w:sz="0" w:space="0" w:color="auto"/>
      </w:divBdr>
      <w:divsChild>
        <w:div w:id="1384407044">
          <w:marLeft w:val="0"/>
          <w:marRight w:val="0"/>
          <w:marTop w:val="0"/>
          <w:marBottom w:val="0"/>
          <w:divBdr>
            <w:top w:val="none" w:sz="0" w:space="0" w:color="auto"/>
            <w:left w:val="none" w:sz="0" w:space="0" w:color="auto"/>
            <w:bottom w:val="none" w:sz="0" w:space="0" w:color="auto"/>
            <w:right w:val="none" w:sz="0" w:space="0" w:color="auto"/>
          </w:divBdr>
        </w:div>
        <w:div w:id="1901481664">
          <w:marLeft w:val="0"/>
          <w:marRight w:val="0"/>
          <w:marTop w:val="0"/>
          <w:marBottom w:val="0"/>
          <w:divBdr>
            <w:top w:val="none" w:sz="0" w:space="0" w:color="auto"/>
            <w:left w:val="none" w:sz="0" w:space="0" w:color="auto"/>
            <w:bottom w:val="none" w:sz="0" w:space="0" w:color="auto"/>
            <w:right w:val="none" w:sz="0" w:space="0" w:color="auto"/>
          </w:divBdr>
          <w:divsChild>
            <w:div w:id="143208334">
              <w:marLeft w:val="0"/>
              <w:marRight w:val="0"/>
              <w:marTop w:val="0"/>
              <w:marBottom w:val="0"/>
              <w:divBdr>
                <w:top w:val="none" w:sz="0" w:space="0" w:color="auto"/>
                <w:left w:val="none" w:sz="0" w:space="0" w:color="auto"/>
                <w:bottom w:val="none" w:sz="0" w:space="0" w:color="auto"/>
                <w:right w:val="none" w:sz="0" w:space="0" w:color="auto"/>
              </w:divBdr>
              <w:divsChild>
                <w:div w:id="1333610061">
                  <w:marLeft w:val="0"/>
                  <w:marRight w:val="0"/>
                  <w:marTop w:val="0"/>
                  <w:marBottom w:val="0"/>
                  <w:divBdr>
                    <w:top w:val="none" w:sz="0" w:space="0" w:color="auto"/>
                    <w:left w:val="none" w:sz="0" w:space="0" w:color="auto"/>
                    <w:bottom w:val="none" w:sz="0" w:space="0" w:color="auto"/>
                    <w:right w:val="none" w:sz="0" w:space="0" w:color="auto"/>
                  </w:divBdr>
                </w:div>
              </w:divsChild>
            </w:div>
            <w:div w:id="20588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9154">
      <w:bodyDiv w:val="1"/>
      <w:marLeft w:val="0"/>
      <w:marRight w:val="0"/>
      <w:marTop w:val="0"/>
      <w:marBottom w:val="0"/>
      <w:divBdr>
        <w:top w:val="none" w:sz="0" w:space="0" w:color="auto"/>
        <w:left w:val="none" w:sz="0" w:space="0" w:color="auto"/>
        <w:bottom w:val="none" w:sz="0" w:space="0" w:color="auto"/>
        <w:right w:val="none" w:sz="0" w:space="0" w:color="auto"/>
      </w:divBdr>
      <w:divsChild>
        <w:div w:id="215051063">
          <w:marLeft w:val="0"/>
          <w:marRight w:val="0"/>
          <w:marTop w:val="0"/>
          <w:marBottom w:val="0"/>
          <w:divBdr>
            <w:top w:val="none" w:sz="0" w:space="0" w:color="auto"/>
            <w:left w:val="none" w:sz="0" w:space="0" w:color="auto"/>
            <w:bottom w:val="none" w:sz="0" w:space="0" w:color="auto"/>
            <w:right w:val="none" w:sz="0" w:space="0" w:color="auto"/>
          </w:divBdr>
        </w:div>
        <w:div w:id="294679292">
          <w:marLeft w:val="0"/>
          <w:marRight w:val="0"/>
          <w:marTop w:val="0"/>
          <w:marBottom w:val="0"/>
          <w:divBdr>
            <w:top w:val="none" w:sz="0" w:space="0" w:color="auto"/>
            <w:left w:val="none" w:sz="0" w:space="0" w:color="auto"/>
            <w:bottom w:val="none" w:sz="0" w:space="0" w:color="auto"/>
            <w:right w:val="none" w:sz="0" w:space="0" w:color="auto"/>
          </w:divBdr>
        </w:div>
        <w:div w:id="924000829">
          <w:marLeft w:val="0"/>
          <w:marRight w:val="0"/>
          <w:marTop w:val="0"/>
          <w:marBottom w:val="0"/>
          <w:divBdr>
            <w:top w:val="none" w:sz="0" w:space="0" w:color="auto"/>
            <w:left w:val="none" w:sz="0" w:space="0" w:color="auto"/>
            <w:bottom w:val="none" w:sz="0" w:space="0" w:color="auto"/>
            <w:right w:val="none" w:sz="0" w:space="0" w:color="auto"/>
          </w:divBdr>
        </w:div>
        <w:div w:id="1156146060">
          <w:marLeft w:val="0"/>
          <w:marRight w:val="0"/>
          <w:marTop w:val="0"/>
          <w:marBottom w:val="0"/>
          <w:divBdr>
            <w:top w:val="none" w:sz="0" w:space="0" w:color="auto"/>
            <w:left w:val="none" w:sz="0" w:space="0" w:color="auto"/>
            <w:bottom w:val="none" w:sz="0" w:space="0" w:color="auto"/>
            <w:right w:val="none" w:sz="0" w:space="0" w:color="auto"/>
          </w:divBdr>
        </w:div>
        <w:div w:id="1171607976">
          <w:marLeft w:val="0"/>
          <w:marRight w:val="0"/>
          <w:marTop w:val="0"/>
          <w:marBottom w:val="0"/>
          <w:divBdr>
            <w:top w:val="none" w:sz="0" w:space="0" w:color="auto"/>
            <w:left w:val="none" w:sz="0" w:space="0" w:color="auto"/>
            <w:bottom w:val="none" w:sz="0" w:space="0" w:color="auto"/>
            <w:right w:val="none" w:sz="0" w:space="0" w:color="auto"/>
          </w:divBdr>
        </w:div>
        <w:div w:id="1256330624">
          <w:marLeft w:val="0"/>
          <w:marRight w:val="0"/>
          <w:marTop w:val="0"/>
          <w:marBottom w:val="0"/>
          <w:divBdr>
            <w:top w:val="none" w:sz="0" w:space="0" w:color="auto"/>
            <w:left w:val="none" w:sz="0" w:space="0" w:color="auto"/>
            <w:bottom w:val="none" w:sz="0" w:space="0" w:color="auto"/>
            <w:right w:val="none" w:sz="0" w:space="0" w:color="auto"/>
          </w:divBdr>
        </w:div>
        <w:div w:id="1309439249">
          <w:marLeft w:val="0"/>
          <w:marRight w:val="0"/>
          <w:marTop w:val="0"/>
          <w:marBottom w:val="0"/>
          <w:divBdr>
            <w:top w:val="none" w:sz="0" w:space="0" w:color="auto"/>
            <w:left w:val="none" w:sz="0" w:space="0" w:color="auto"/>
            <w:bottom w:val="none" w:sz="0" w:space="0" w:color="auto"/>
            <w:right w:val="none" w:sz="0" w:space="0" w:color="auto"/>
          </w:divBdr>
        </w:div>
        <w:div w:id="1887639771">
          <w:marLeft w:val="0"/>
          <w:marRight w:val="0"/>
          <w:marTop w:val="0"/>
          <w:marBottom w:val="0"/>
          <w:divBdr>
            <w:top w:val="none" w:sz="0" w:space="0" w:color="auto"/>
            <w:left w:val="none" w:sz="0" w:space="0" w:color="auto"/>
            <w:bottom w:val="none" w:sz="0" w:space="0" w:color="auto"/>
            <w:right w:val="none" w:sz="0" w:space="0" w:color="auto"/>
          </w:divBdr>
        </w:div>
      </w:divsChild>
    </w:div>
    <w:div w:id="621614339">
      <w:bodyDiv w:val="1"/>
      <w:marLeft w:val="0"/>
      <w:marRight w:val="0"/>
      <w:marTop w:val="0"/>
      <w:marBottom w:val="0"/>
      <w:divBdr>
        <w:top w:val="none" w:sz="0" w:space="0" w:color="auto"/>
        <w:left w:val="none" w:sz="0" w:space="0" w:color="auto"/>
        <w:bottom w:val="none" w:sz="0" w:space="0" w:color="auto"/>
        <w:right w:val="none" w:sz="0" w:space="0" w:color="auto"/>
      </w:divBdr>
    </w:div>
    <w:div w:id="819270168">
      <w:bodyDiv w:val="1"/>
      <w:marLeft w:val="0"/>
      <w:marRight w:val="0"/>
      <w:marTop w:val="0"/>
      <w:marBottom w:val="0"/>
      <w:divBdr>
        <w:top w:val="none" w:sz="0" w:space="0" w:color="auto"/>
        <w:left w:val="none" w:sz="0" w:space="0" w:color="auto"/>
        <w:bottom w:val="none" w:sz="0" w:space="0" w:color="auto"/>
        <w:right w:val="none" w:sz="0" w:space="0" w:color="auto"/>
      </w:divBdr>
    </w:div>
    <w:div w:id="884559308">
      <w:bodyDiv w:val="1"/>
      <w:marLeft w:val="0"/>
      <w:marRight w:val="0"/>
      <w:marTop w:val="0"/>
      <w:marBottom w:val="0"/>
      <w:divBdr>
        <w:top w:val="none" w:sz="0" w:space="0" w:color="auto"/>
        <w:left w:val="none" w:sz="0" w:space="0" w:color="auto"/>
        <w:bottom w:val="none" w:sz="0" w:space="0" w:color="auto"/>
        <w:right w:val="none" w:sz="0" w:space="0" w:color="auto"/>
      </w:divBdr>
      <w:divsChild>
        <w:div w:id="73674172">
          <w:marLeft w:val="0"/>
          <w:marRight w:val="0"/>
          <w:marTop w:val="0"/>
          <w:marBottom w:val="0"/>
          <w:divBdr>
            <w:top w:val="none" w:sz="0" w:space="0" w:color="auto"/>
            <w:left w:val="none" w:sz="0" w:space="0" w:color="auto"/>
            <w:bottom w:val="none" w:sz="0" w:space="0" w:color="auto"/>
            <w:right w:val="none" w:sz="0" w:space="0" w:color="auto"/>
          </w:divBdr>
        </w:div>
        <w:div w:id="259679358">
          <w:marLeft w:val="0"/>
          <w:marRight w:val="0"/>
          <w:marTop w:val="0"/>
          <w:marBottom w:val="0"/>
          <w:divBdr>
            <w:top w:val="none" w:sz="0" w:space="0" w:color="auto"/>
            <w:left w:val="none" w:sz="0" w:space="0" w:color="auto"/>
            <w:bottom w:val="none" w:sz="0" w:space="0" w:color="auto"/>
            <w:right w:val="none" w:sz="0" w:space="0" w:color="auto"/>
          </w:divBdr>
        </w:div>
        <w:div w:id="373582236">
          <w:marLeft w:val="0"/>
          <w:marRight w:val="0"/>
          <w:marTop w:val="0"/>
          <w:marBottom w:val="0"/>
          <w:divBdr>
            <w:top w:val="none" w:sz="0" w:space="0" w:color="auto"/>
            <w:left w:val="none" w:sz="0" w:space="0" w:color="auto"/>
            <w:bottom w:val="none" w:sz="0" w:space="0" w:color="auto"/>
            <w:right w:val="none" w:sz="0" w:space="0" w:color="auto"/>
          </w:divBdr>
        </w:div>
        <w:div w:id="391469534">
          <w:marLeft w:val="0"/>
          <w:marRight w:val="0"/>
          <w:marTop w:val="0"/>
          <w:marBottom w:val="0"/>
          <w:divBdr>
            <w:top w:val="none" w:sz="0" w:space="0" w:color="auto"/>
            <w:left w:val="none" w:sz="0" w:space="0" w:color="auto"/>
            <w:bottom w:val="none" w:sz="0" w:space="0" w:color="auto"/>
            <w:right w:val="none" w:sz="0" w:space="0" w:color="auto"/>
          </w:divBdr>
        </w:div>
        <w:div w:id="954411638">
          <w:marLeft w:val="0"/>
          <w:marRight w:val="0"/>
          <w:marTop w:val="0"/>
          <w:marBottom w:val="0"/>
          <w:divBdr>
            <w:top w:val="none" w:sz="0" w:space="0" w:color="auto"/>
            <w:left w:val="none" w:sz="0" w:space="0" w:color="auto"/>
            <w:bottom w:val="none" w:sz="0" w:space="0" w:color="auto"/>
            <w:right w:val="none" w:sz="0" w:space="0" w:color="auto"/>
          </w:divBdr>
        </w:div>
        <w:div w:id="966549689">
          <w:marLeft w:val="0"/>
          <w:marRight w:val="0"/>
          <w:marTop w:val="0"/>
          <w:marBottom w:val="0"/>
          <w:divBdr>
            <w:top w:val="none" w:sz="0" w:space="0" w:color="auto"/>
            <w:left w:val="none" w:sz="0" w:space="0" w:color="auto"/>
            <w:bottom w:val="none" w:sz="0" w:space="0" w:color="auto"/>
            <w:right w:val="none" w:sz="0" w:space="0" w:color="auto"/>
          </w:divBdr>
        </w:div>
        <w:div w:id="1228109993">
          <w:marLeft w:val="0"/>
          <w:marRight w:val="0"/>
          <w:marTop w:val="0"/>
          <w:marBottom w:val="0"/>
          <w:divBdr>
            <w:top w:val="none" w:sz="0" w:space="0" w:color="auto"/>
            <w:left w:val="none" w:sz="0" w:space="0" w:color="auto"/>
            <w:bottom w:val="none" w:sz="0" w:space="0" w:color="auto"/>
            <w:right w:val="none" w:sz="0" w:space="0" w:color="auto"/>
          </w:divBdr>
        </w:div>
      </w:divsChild>
    </w:div>
    <w:div w:id="923564467">
      <w:bodyDiv w:val="1"/>
      <w:marLeft w:val="0"/>
      <w:marRight w:val="0"/>
      <w:marTop w:val="0"/>
      <w:marBottom w:val="0"/>
      <w:divBdr>
        <w:top w:val="none" w:sz="0" w:space="0" w:color="auto"/>
        <w:left w:val="none" w:sz="0" w:space="0" w:color="auto"/>
        <w:bottom w:val="none" w:sz="0" w:space="0" w:color="auto"/>
        <w:right w:val="none" w:sz="0" w:space="0" w:color="auto"/>
      </w:divBdr>
      <w:divsChild>
        <w:div w:id="1212888273">
          <w:marLeft w:val="0"/>
          <w:marRight w:val="0"/>
          <w:marTop w:val="0"/>
          <w:marBottom w:val="0"/>
          <w:divBdr>
            <w:top w:val="none" w:sz="0" w:space="0" w:color="auto"/>
            <w:left w:val="none" w:sz="0" w:space="0" w:color="auto"/>
            <w:bottom w:val="none" w:sz="0" w:space="0" w:color="auto"/>
            <w:right w:val="none" w:sz="0" w:space="0" w:color="auto"/>
          </w:divBdr>
        </w:div>
        <w:div w:id="1337418325">
          <w:marLeft w:val="0"/>
          <w:marRight w:val="0"/>
          <w:marTop w:val="0"/>
          <w:marBottom w:val="0"/>
          <w:divBdr>
            <w:top w:val="none" w:sz="0" w:space="0" w:color="auto"/>
            <w:left w:val="none" w:sz="0" w:space="0" w:color="auto"/>
            <w:bottom w:val="none" w:sz="0" w:space="0" w:color="auto"/>
            <w:right w:val="none" w:sz="0" w:space="0" w:color="auto"/>
          </w:divBdr>
        </w:div>
      </w:divsChild>
    </w:div>
    <w:div w:id="927882288">
      <w:bodyDiv w:val="1"/>
      <w:marLeft w:val="0"/>
      <w:marRight w:val="0"/>
      <w:marTop w:val="0"/>
      <w:marBottom w:val="0"/>
      <w:divBdr>
        <w:top w:val="none" w:sz="0" w:space="0" w:color="auto"/>
        <w:left w:val="none" w:sz="0" w:space="0" w:color="auto"/>
        <w:bottom w:val="none" w:sz="0" w:space="0" w:color="auto"/>
        <w:right w:val="none" w:sz="0" w:space="0" w:color="auto"/>
      </w:divBdr>
    </w:div>
    <w:div w:id="1026521595">
      <w:bodyDiv w:val="1"/>
      <w:marLeft w:val="0"/>
      <w:marRight w:val="0"/>
      <w:marTop w:val="0"/>
      <w:marBottom w:val="0"/>
      <w:divBdr>
        <w:top w:val="none" w:sz="0" w:space="0" w:color="auto"/>
        <w:left w:val="none" w:sz="0" w:space="0" w:color="auto"/>
        <w:bottom w:val="none" w:sz="0" w:space="0" w:color="auto"/>
        <w:right w:val="none" w:sz="0" w:space="0" w:color="auto"/>
      </w:divBdr>
    </w:div>
    <w:div w:id="1160388747">
      <w:bodyDiv w:val="1"/>
      <w:marLeft w:val="0"/>
      <w:marRight w:val="0"/>
      <w:marTop w:val="0"/>
      <w:marBottom w:val="0"/>
      <w:divBdr>
        <w:top w:val="none" w:sz="0" w:space="0" w:color="auto"/>
        <w:left w:val="none" w:sz="0" w:space="0" w:color="auto"/>
        <w:bottom w:val="none" w:sz="0" w:space="0" w:color="auto"/>
        <w:right w:val="none" w:sz="0" w:space="0" w:color="auto"/>
      </w:divBdr>
    </w:div>
    <w:div w:id="1327633898">
      <w:bodyDiv w:val="1"/>
      <w:marLeft w:val="0"/>
      <w:marRight w:val="0"/>
      <w:marTop w:val="0"/>
      <w:marBottom w:val="0"/>
      <w:divBdr>
        <w:top w:val="none" w:sz="0" w:space="0" w:color="auto"/>
        <w:left w:val="none" w:sz="0" w:space="0" w:color="auto"/>
        <w:bottom w:val="none" w:sz="0" w:space="0" w:color="auto"/>
        <w:right w:val="none" w:sz="0" w:space="0" w:color="auto"/>
      </w:divBdr>
    </w:div>
    <w:div w:id="1328093208">
      <w:bodyDiv w:val="1"/>
      <w:marLeft w:val="0"/>
      <w:marRight w:val="0"/>
      <w:marTop w:val="0"/>
      <w:marBottom w:val="0"/>
      <w:divBdr>
        <w:top w:val="none" w:sz="0" w:space="0" w:color="auto"/>
        <w:left w:val="none" w:sz="0" w:space="0" w:color="auto"/>
        <w:bottom w:val="none" w:sz="0" w:space="0" w:color="auto"/>
        <w:right w:val="none" w:sz="0" w:space="0" w:color="auto"/>
      </w:divBdr>
      <w:divsChild>
        <w:div w:id="445782736">
          <w:marLeft w:val="0"/>
          <w:marRight w:val="0"/>
          <w:marTop w:val="0"/>
          <w:marBottom w:val="0"/>
          <w:divBdr>
            <w:top w:val="none" w:sz="0" w:space="0" w:color="auto"/>
            <w:left w:val="none" w:sz="0" w:space="0" w:color="auto"/>
            <w:bottom w:val="none" w:sz="0" w:space="0" w:color="auto"/>
            <w:right w:val="none" w:sz="0" w:space="0" w:color="auto"/>
          </w:divBdr>
          <w:divsChild>
            <w:div w:id="384068334">
              <w:marLeft w:val="0"/>
              <w:marRight w:val="0"/>
              <w:marTop w:val="0"/>
              <w:marBottom w:val="0"/>
              <w:divBdr>
                <w:top w:val="none" w:sz="0" w:space="0" w:color="auto"/>
                <w:left w:val="none" w:sz="0" w:space="0" w:color="auto"/>
                <w:bottom w:val="none" w:sz="0" w:space="0" w:color="auto"/>
                <w:right w:val="none" w:sz="0" w:space="0" w:color="auto"/>
              </w:divBdr>
              <w:divsChild>
                <w:div w:id="312023099">
                  <w:marLeft w:val="0"/>
                  <w:marRight w:val="0"/>
                  <w:marTop w:val="0"/>
                  <w:marBottom w:val="0"/>
                  <w:divBdr>
                    <w:top w:val="none" w:sz="0" w:space="0" w:color="auto"/>
                    <w:left w:val="none" w:sz="0" w:space="0" w:color="auto"/>
                    <w:bottom w:val="none" w:sz="0" w:space="0" w:color="auto"/>
                    <w:right w:val="none" w:sz="0" w:space="0" w:color="auto"/>
                  </w:divBdr>
                </w:div>
              </w:divsChild>
            </w:div>
            <w:div w:id="1488286615">
              <w:marLeft w:val="0"/>
              <w:marRight w:val="0"/>
              <w:marTop w:val="0"/>
              <w:marBottom w:val="0"/>
              <w:divBdr>
                <w:top w:val="none" w:sz="0" w:space="0" w:color="auto"/>
                <w:left w:val="none" w:sz="0" w:space="0" w:color="auto"/>
                <w:bottom w:val="none" w:sz="0" w:space="0" w:color="auto"/>
                <w:right w:val="none" w:sz="0" w:space="0" w:color="auto"/>
              </w:divBdr>
            </w:div>
          </w:divsChild>
        </w:div>
        <w:div w:id="1357584504">
          <w:marLeft w:val="0"/>
          <w:marRight w:val="0"/>
          <w:marTop w:val="0"/>
          <w:marBottom w:val="0"/>
          <w:divBdr>
            <w:top w:val="none" w:sz="0" w:space="0" w:color="auto"/>
            <w:left w:val="none" w:sz="0" w:space="0" w:color="auto"/>
            <w:bottom w:val="none" w:sz="0" w:space="0" w:color="auto"/>
            <w:right w:val="none" w:sz="0" w:space="0" w:color="auto"/>
          </w:divBdr>
        </w:div>
      </w:divsChild>
    </w:div>
    <w:div w:id="1374816128">
      <w:bodyDiv w:val="1"/>
      <w:marLeft w:val="0"/>
      <w:marRight w:val="0"/>
      <w:marTop w:val="0"/>
      <w:marBottom w:val="0"/>
      <w:divBdr>
        <w:top w:val="none" w:sz="0" w:space="0" w:color="auto"/>
        <w:left w:val="none" w:sz="0" w:space="0" w:color="auto"/>
        <w:bottom w:val="none" w:sz="0" w:space="0" w:color="auto"/>
        <w:right w:val="none" w:sz="0" w:space="0" w:color="auto"/>
      </w:divBdr>
      <w:divsChild>
        <w:div w:id="4288134">
          <w:marLeft w:val="0"/>
          <w:marRight w:val="0"/>
          <w:marTop w:val="0"/>
          <w:marBottom w:val="0"/>
          <w:divBdr>
            <w:top w:val="none" w:sz="0" w:space="0" w:color="auto"/>
            <w:left w:val="none" w:sz="0" w:space="0" w:color="auto"/>
            <w:bottom w:val="none" w:sz="0" w:space="0" w:color="auto"/>
            <w:right w:val="none" w:sz="0" w:space="0" w:color="auto"/>
          </w:divBdr>
        </w:div>
        <w:div w:id="47186753">
          <w:marLeft w:val="0"/>
          <w:marRight w:val="0"/>
          <w:marTop w:val="0"/>
          <w:marBottom w:val="0"/>
          <w:divBdr>
            <w:top w:val="none" w:sz="0" w:space="0" w:color="auto"/>
            <w:left w:val="none" w:sz="0" w:space="0" w:color="auto"/>
            <w:bottom w:val="none" w:sz="0" w:space="0" w:color="auto"/>
            <w:right w:val="none" w:sz="0" w:space="0" w:color="auto"/>
          </w:divBdr>
        </w:div>
        <w:div w:id="126826054">
          <w:marLeft w:val="0"/>
          <w:marRight w:val="0"/>
          <w:marTop w:val="0"/>
          <w:marBottom w:val="0"/>
          <w:divBdr>
            <w:top w:val="none" w:sz="0" w:space="0" w:color="auto"/>
            <w:left w:val="none" w:sz="0" w:space="0" w:color="auto"/>
            <w:bottom w:val="none" w:sz="0" w:space="0" w:color="auto"/>
            <w:right w:val="none" w:sz="0" w:space="0" w:color="auto"/>
          </w:divBdr>
        </w:div>
        <w:div w:id="262108904">
          <w:marLeft w:val="0"/>
          <w:marRight w:val="0"/>
          <w:marTop w:val="0"/>
          <w:marBottom w:val="0"/>
          <w:divBdr>
            <w:top w:val="none" w:sz="0" w:space="0" w:color="auto"/>
            <w:left w:val="none" w:sz="0" w:space="0" w:color="auto"/>
            <w:bottom w:val="none" w:sz="0" w:space="0" w:color="auto"/>
            <w:right w:val="none" w:sz="0" w:space="0" w:color="auto"/>
          </w:divBdr>
        </w:div>
        <w:div w:id="291984103">
          <w:marLeft w:val="0"/>
          <w:marRight w:val="0"/>
          <w:marTop w:val="0"/>
          <w:marBottom w:val="0"/>
          <w:divBdr>
            <w:top w:val="none" w:sz="0" w:space="0" w:color="auto"/>
            <w:left w:val="none" w:sz="0" w:space="0" w:color="auto"/>
            <w:bottom w:val="none" w:sz="0" w:space="0" w:color="auto"/>
            <w:right w:val="none" w:sz="0" w:space="0" w:color="auto"/>
          </w:divBdr>
        </w:div>
        <w:div w:id="449012675">
          <w:marLeft w:val="0"/>
          <w:marRight w:val="0"/>
          <w:marTop w:val="0"/>
          <w:marBottom w:val="0"/>
          <w:divBdr>
            <w:top w:val="none" w:sz="0" w:space="0" w:color="auto"/>
            <w:left w:val="none" w:sz="0" w:space="0" w:color="auto"/>
            <w:bottom w:val="none" w:sz="0" w:space="0" w:color="auto"/>
            <w:right w:val="none" w:sz="0" w:space="0" w:color="auto"/>
          </w:divBdr>
        </w:div>
        <w:div w:id="622924728">
          <w:marLeft w:val="0"/>
          <w:marRight w:val="0"/>
          <w:marTop w:val="0"/>
          <w:marBottom w:val="0"/>
          <w:divBdr>
            <w:top w:val="none" w:sz="0" w:space="0" w:color="auto"/>
            <w:left w:val="none" w:sz="0" w:space="0" w:color="auto"/>
            <w:bottom w:val="none" w:sz="0" w:space="0" w:color="auto"/>
            <w:right w:val="none" w:sz="0" w:space="0" w:color="auto"/>
          </w:divBdr>
        </w:div>
        <w:div w:id="626853846">
          <w:marLeft w:val="0"/>
          <w:marRight w:val="0"/>
          <w:marTop w:val="0"/>
          <w:marBottom w:val="0"/>
          <w:divBdr>
            <w:top w:val="none" w:sz="0" w:space="0" w:color="auto"/>
            <w:left w:val="none" w:sz="0" w:space="0" w:color="auto"/>
            <w:bottom w:val="none" w:sz="0" w:space="0" w:color="auto"/>
            <w:right w:val="none" w:sz="0" w:space="0" w:color="auto"/>
          </w:divBdr>
        </w:div>
        <w:div w:id="641623112">
          <w:marLeft w:val="0"/>
          <w:marRight w:val="0"/>
          <w:marTop w:val="0"/>
          <w:marBottom w:val="0"/>
          <w:divBdr>
            <w:top w:val="none" w:sz="0" w:space="0" w:color="auto"/>
            <w:left w:val="none" w:sz="0" w:space="0" w:color="auto"/>
            <w:bottom w:val="none" w:sz="0" w:space="0" w:color="auto"/>
            <w:right w:val="none" w:sz="0" w:space="0" w:color="auto"/>
          </w:divBdr>
        </w:div>
        <w:div w:id="789276785">
          <w:marLeft w:val="0"/>
          <w:marRight w:val="0"/>
          <w:marTop w:val="0"/>
          <w:marBottom w:val="0"/>
          <w:divBdr>
            <w:top w:val="none" w:sz="0" w:space="0" w:color="auto"/>
            <w:left w:val="none" w:sz="0" w:space="0" w:color="auto"/>
            <w:bottom w:val="none" w:sz="0" w:space="0" w:color="auto"/>
            <w:right w:val="none" w:sz="0" w:space="0" w:color="auto"/>
          </w:divBdr>
        </w:div>
        <w:div w:id="839657964">
          <w:marLeft w:val="0"/>
          <w:marRight w:val="0"/>
          <w:marTop w:val="0"/>
          <w:marBottom w:val="0"/>
          <w:divBdr>
            <w:top w:val="none" w:sz="0" w:space="0" w:color="auto"/>
            <w:left w:val="none" w:sz="0" w:space="0" w:color="auto"/>
            <w:bottom w:val="none" w:sz="0" w:space="0" w:color="auto"/>
            <w:right w:val="none" w:sz="0" w:space="0" w:color="auto"/>
          </w:divBdr>
        </w:div>
        <w:div w:id="847715871">
          <w:marLeft w:val="0"/>
          <w:marRight w:val="0"/>
          <w:marTop w:val="0"/>
          <w:marBottom w:val="0"/>
          <w:divBdr>
            <w:top w:val="none" w:sz="0" w:space="0" w:color="auto"/>
            <w:left w:val="none" w:sz="0" w:space="0" w:color="auto"/>
            <w:bottom w:val="none" w:sz="0" w:space="0" w:color="auto"/>
            <w:right w:val="none" w:sz="0" w:space="0" w:color="auto"/>
          </w:divBdr>
        </w:div>
        <w:div w:id="1173182727">
          <w:marLeft w:val="0"/>
          <w:marRight w:val="0"/>
          <w:marTop w:val="0"/>
          <w:marBottom w:val="0"/>
          <w:divBdr>
            <w:top w:val="none" w:sz="0" w:space="0" w:color="auto"/>
            <w:left w:val="none" w:sz="0" w:space="0" w:color="auto"/>
            <w:bottom w:val="none" w:sz="0" w:space="0" w:color="auto"/>
            <w:right w:val="none" w:sz="0" w:space="0" w:color="auto"/>
          </w:divBdr>
        </w:div>
        <w:div w:id="1325548512">
          <w:marLeft w:val="0"/>
          <w:marRight w:val="0"/>
          <w:marTop w:val="0"/>
          <w:marBottom w:val="0"/>
          <w:divBdr>
            <w:top w:val="none" w:sz="0" w:space="0" w:color="auto"/>
            <w:left w:val="none" w:sz="0" w:space="0" w:color="auto"/>
            <w:bottom w:val="none" w:sz="0" w:space="0" w:color="auto"/>
            <w:right w:val="none" w:sz="0" w:space="0" w:color="auto"/>
          </w:divBdr>
        </w:div>
        <w:div w:id="1391998958">
          <w:marLeft w:val="0"/>
          <w:marRight w:val="0"/>
          <w:marTop w:val="0"/>
          <w:marBottom w:val="0"/>
          <w:divBdr>
            <w:top w:val="none" w:sz="0" w:space="0" w:color="auto"/>
            <w:left w:val="none" w:sz="0" w:space="0" w:color="auto"/>
            <w:bottom w:val="none" w:sz="0" w:space="0" w:color="auto"/>
            <w:right w:val="none" w:sz="0" w:space="0" w:color="auto"/>
          </w:divBdr>
        </w:div>
        <w:div w:id="1492452201">
          <w:marLeft w:val="0"/>
          <w:marRight w:val="0"/>
          <w:marTop w:val="0"/>
          <w:marBottom w:val="0"/>
          <w:divBdr>
            <w:top w:val="none" w:sz="0" w:space="0" w:color="auto"/>
            <w:left w:val="none" w:sz="0" w:space="0" w:color="auto"/>
            <w:bottom w:val="none" w:sz="0" w:space="0" w:color="auto"/>
            <w:right w:val="none" w:sz="0" w:space="0" w:color="auto"/>
          </w:divBdr>
        </w:div>
        <w:div w:id="1519848693">
          <w:marLeft w:val="0"/>
          <w:marRight w:val="0"/>
          <w:marTop w:val="0"/>
          <w:marBottom w:val="0"/>
          <w:divBdr>
            <w:top w:val="none" w:sz="0" w:space="0" w:color="auto"/>
            <w:left w:val="none" w:sz="0" w:space="0" w:color="auto"/>
            <w:bottom w:val="none" w:sz="0" w:space="0" w:color="auto"/>
            <w:right w:val="none" w:sz="0" w:space="0" w:color="auto"/>
          </w:divBdr>
        </w:div>
        <w:div w:id="1529637064">
          <w:marLeft w:val="0"/>
          <w:marRight w:val="0"/>
          <w:marTop w:val="0"/>
          <w:marBottom w:val="0"/>
          <w:divBdr>
            <w:top w:val="none" w:sz="0" w:space="0" w:color="auto"/>
            <w:left w:val="none" w:sz="0" w:space="0" w:color="auto"/>
            <w:bottom w:val="none" w:sz="0" w:space="0" w:color="auto"/>
            <w:right w:val="none" w:sz="0" w:space="0" w:color="auto"/>
          </w:divBdr>
        </w:div>
        <w:div w:id="1796673884">
          <w:marLeft w:val="0"/>
          <w:marRight w:val="0"/>
          <w:marTop w:val="0"/>
          <w:marBottom w:val="0"/>
          <w:divBdr>
            <w:top w:val="none" w:sz="0" w:space="0" w:color="auto"/>
            <w:left w:val="none" w:sz="0" w:space="0" w:color="auto"/>
            <w:bottom w:val="none" w:sz="0" w:space="0" w:color="auto"/>
            <w:right w:val="none" w:sz="0" w:space="0" w:color="auto"/>
          </w:divBdr>
        </w:div>
        <w:div w:id="1851021212">
          <w:marLeft w:val="0"/>
          <w:marRight w:val="0"/>
          <w:marTop w:val="0"/>
          <w:marBottom w:val="0"/>
          <w:divBdr>
            <w:top w:val="none" w:sz="0" w:space="0" w:color="auto"/>
            <w:left w:val="none" w:sz="0" w:space="0" w:color="auto"/>
            <w:bottom w:val="none" w:sz="0" w:space="0" w:color="auto"/>
            <w:right w:val="none" w:sz="0" w:space="0" w:color="auto"/>
          </w:divBdr>
        </w:div>
        <w:div w:id="1947495561">
          <w:marLeft w:val="0"/>
          <w:marRight w:val="0"/>
          <w:marTop w:val="0"/>
          <w:marBottom w:val="0"/>
          <w:divBdr>
            <w:top w:val="none" w:sz="0" w:space="0" w:color="auto"/>
            <w:left w:val="none" w:sz="0" w:space="0" w:color="auto"/>
            <w:bottom w:val="none" w:sz="0" w:space="0" w:color="auto"/>
            <w:right w:val="none" w:sz="0" w:space="0" w:color="auto"/>
          </w:divBdr>
        </w:div>
        <w:div w:id="1962877279">
          <w:marLeft w:val="0"/>
          <w:marRight w:val="0"/>
          <w:marTop w:val="0"/>
          <w:marBottom w:val="0"/>
          <w:divBdr>
            <w:top w:val="none" w:sz="0" w:space="0" w:color="auto"/>
            <w:left w:val="none" w:sz="0" w:space="0" w:color="auto"/>
            <w:bottom w:val="none" w:sz="0" w:space="0" w:color="auto"/>
            <w:right w:val="none" w:sz="0" w:space="0" w:color="auto"/>
          </w:divBdr>
        </w:div>
        <w:div w:id="2088727724">
          <w:marLeft w:val="0"/>
          <w:marRight w:val="0"/>
          <w:marTop w:val="0"/>
          <w:marBottom w:val="0"/>
          <w:divBdr>
            <w:top w:val="none" w:sz="0" w:space="0" w:color="auto"/>
            <w:left w:val="none" w:sz="0" w:space="0" w:color="auto"/>
            <w:bottom w:val="none" w:sz="0" w:space="0" w:color="auto"/>
            <w:right w:val="none" w:sz="0" w:space="0" w:color="auto"/>
          </w:divBdr>
        </w:div>
      </w:divsChild>
    </w:div>
    <w:div w:id="1386367506">
      <w:bodyDiv w:val="1"/>
      <w:marLeft w:val="0"/>
      <w:marRight w:val="0"/>
      <w:marTop w:val="0"/>
      <w:marBottom w:val="0"/>
      <w:divBdr>
        <w:top w:val="none" w:sz="0" w:space="0" w:color="auto"/>
        <w:left w:val="none" w:sz="0" w:space="0" w:color="auto"/>
        <w:bottom w:val="none" w:sz="0" w:space="0" w:color="auto"/>
        <w:right w:val="none" w:sz="0" w:space="0" w:color="auto"/>
      </w:divBdr>
    </w:div>
    <w:div w:id="1393237242">
      <w:bodyDiv w:val="1"/>
      <w:marLeft w:val="0"/>
      <w:marRight w:val="0"/>
      <w:marTop w:val="0"/>
      <w:marBottom w:val="0"/>
      <w:divBdr>
        <w:top w:val="none" w:sz="0" w:space="0" w:color="auto"/>
        <w:left w:val="none" w:sz="0" w:space="0" w:color="auto"/>
        <w:bottom w:val="none" w:sz="0" w:space="0" w:color="auto"/>
        <w:right w:val="none" w:sz="0" w:space="0" w:color="auto"/>
      </w:divBdr>
      <w:divsChild>
        <w:div w:id="117572297">
          <w:marLeft w:val="0"/>
          <w:marRight w:val="0"/>
          <w:marTop w:val="0"/>
          <w:marBottom w:val="0"/>
          <w:divBdr>
            <w:top w:val="none" w:sz="0" w:space="0" w:color="auto"/>
            <w:left w:val="none" w:sz="0" w:space="0" w:color="auto"/>
            <w:bottom w:val="none" w:sz="0" w:space="0" w:color="auto"/>
            <w:right w:val="none" w:sz="0" w:space="0" w:color="auto"/>
          </w:divBdr>
        </w:div>
        <w:div w:id="242032843">
          <w:marLeft w:val="0"/>
          <w:marRight w:val="0"/>
          <w:marTop w:val="0"/>
          <w:marBottom w:val="0"/>
          <w:divBdr>
            <w:top w:val="none" w:sz="0" w:space="0" w:color="auto"/>
            <w:left w:val="none" w:sz="0" w:space="0" w:color="auto"/>
            <w:bottom w:val="none" w:sz="0" w:space="0" w:color="auto"/>
            <w:right w:val="none" w:sz="0" w:space="0" w:color="auto"/>
          </w:divBdr>
        </w:div>
        <w:div w:id="391540262">
          <w:marLeft w:val="0"/>
          <w:marRight w:val="0"/>
          <w:marTop w:val="0"/>
          <w:marBottom w:val="0"/>
          <w:divBdr>
            <w:top w:val="none" w:sz="0" w:space="0" w:color="auto"/>
            <w:left w:val="none" w:sz="0" w:space="0" w:color="auto"/>
            <w:bottom w:val="none" w:sz="0" w:space="0" w:color="auto"/>
            <w:right w:val="none" w:sz="0" w:space="0" w:color="auto"/>
          </w:divBdr>
        </w:div>
        <w:div w:id="497693544">
          <w:marLeft w:val="0"/>
          <w:marRight w:val="0"/>
          <w:marTop w:val="0"/>
          <w:marBottom w:val="0"/>
          <w:divBdr>
            <w:top w:val="none" w:sz="0" w:space="0" w:color="auto"/>
            <w:left w:val="none" w:sz="0" w:space="0" w:color="auto"/>
            <w:bottom w:val="none" w:sz="0" w:space="0" w:color="auto"/>
            <w:right w:val="none" w:sz="0" w:space="0" w:color="auto"/>
          </w:divBdr>
        </w:div>
        <w:div w:id="659237326">
          <w:marLeft w:val="0"/>
          <w:marRight w:val="0"/>
          <w:marTop w:val="0"/>
          <w:marBottom w:val="0"/>
          <w:divBdr>
            <w:top w:val="none" w:sz="0" w:space="0" w:color="auto"/>
            <w:left w:val="none" w:sz="0" w:space="0" w:color="auto"/>
            <w:bottom w:val="none" w:sz="0" w:space="0" w:color="auto"/>
            <w:right w:val="none" w:sz="0" w:space="0" w:color="auto"/>
          </w:divBdr>
        </w:div>
        <w:div w:id="749931412">
          <w:marLeft w:val="0"/>
          <w:marRight w:val="0"/>
          <w:marTop w:val="0"/>
          <w:marBottom w:val="0"/>
          <w:divBdr>
            <w:top w:val="none" w:sz="0" w:space="0" w:color="auto"/>
            <w:left w:val="none" w:sz="0" w:space="0" w:color="auto"/>
            <w:bottom w:val="none" w:sz="0" w:space="0" w:color="auto"/>
            <w:right w:val="none" w:sz="0" w:space="0" w:color="auto"/>
          </w:divBdr>
        </w:div>
        <w:div w:id="783042263">
          <w:marLeft w:val="0"/>
          <w:marRight w:val="0"/>
          <w:marTop w:val="0"/>
          <w:marBottom w:val="0"/>
          <w:divBdr>
            <w:top w:val="none" w:sz="0" w:space="0" w:color="auto"/>
            <w:left w:val="none" w:sz="0" w:space="0" w:color="auto"/>
            <w:bottom w:val="none" w:sz="0" w:space="0" w:color="auto"/>
            <w:right w:val="none" w:sz="0" w:space="0" w:color="auto"/>
          </w:divBdr>
        </w:div>
        <w:div w:id="1057509595">
          <w:marLeft w:val="0"/>
          <w:marRight w:val="0"/>
          <w:marTop w:val="0"/>
          <w:marBottom w:val="0"/>
          <w:divBdr>
            <w:top w:val="none" w:sz="0" w:space="0" w:color="auto"/>
            <w:left w:val="none" w:sz="0" w:space="0" w:color="auto"/>
            <w:bottom w:val="none" w:sz="0" w:space="0" w:color="auto"/>
            <w:right w:val="none" w:sz="0" w:space="0" w:color="auto"/>
          </w:divBdr>
        </w:div>
        <w:div w:id="1074207497">
          <w:marLeft w:val="0"/>
          <w:marRight w:val="0"/>
          <w:marTop w:val="0"/>
          <w:marBottom w:val="0"/>
          <w:divBdr>
            <w:top w:val="none" w:sz="0" w:space="0" w:color="auto"/>
            <w:left w:val="none" w:sz="0" w:space="0" w:color="auto"/>
            <w:bottom w:val="none" w:sz="0" w:space="0" w:color="auto"/>
            <w:right w:val="none" w:sz="0" w:space="0" w:color="auto"/>
          </w:divBdr>
        </w:div>
        <w:div w:id="1179153553">
          <w:marLeft w:val="0"/>
          <w:marRight w:val="0"/>
          <w:marTop w:val="0"/>
          <w:marBottom w:val="0"/>
          <w:divBdr>
            <w:top w:val="none" w:sz="0" w:space="0" w:color="auto"/>
            <w:left w:val="none" w:sz="0" w:space="0" w:color="auto"/>
            <w:bottom w:val="none" w:sz="0" w:space="0" w:color="auto"/>
            <w:right w:val="none" w:sz="0" w:space="0" w:color="auto"/>
          </w:divBdr>
        </w:div>
        <w:div w:id="1465735479">
          <w:marLeft w:val="0"/>
          <w:marRight w:val="0"/>
          <w:marTop w:val="0"/>
          <w:marBottom w:val="0"/>
          <w:divBdr>
            <w:top w:val="none" w:sz="0" w:space="0" w:color="auto"/>
            <w:left w:val="none" w:sz="0" w:space="0" w:color="auto"/>
            <w:bottom w:val="none" w:sz="0" w:space="0" w:color="auto"/>
            <w:right w:val="none" w:sz="0" w:space="0" w:color="auto"/>
          </w:divBdr>
        </w:div>
        <w:div w:id="1733698820">
          <w:marLeft w:val="0"/>
          <w:marRight w:val="0"/>
          <w:marTop w:val="0"/>
          <w:marBottom w:val="0"/>
          <w:divBdr>
            <w:top w:val="none" w:sz="0" w:space="0" w:color="auto"/>
            <w:left w:val="none" w:sz="0" w:space="0" w:color="auto"/>
            <w:bottom w:val="none" w:sz="0" w:space="0" w:color="auto"/>
            <w:right w:val="none" w:sz="0" w:space="0" w:color="auto"/>
          </w:divBdr>
        </w:div>
      </w:divsChild>
    </w:div>
    <w:div w:id="1417439344">
      <w:bodyDiv w:val="1"/>
      <w:marLeft w:val="0"/>
      <w:marRight w:val="0"/>
      <w:marTop w:val="0"/>
      <w:marBottom w:val="0"/>
      <w:divBdr>
        <w:top w:val="none" w:sz="0" w:space="0" w:color="auto"/>
        <w:left w:val="none" w:sz="0" w:space="0" w:color="auto"/>
        <w:bottom w:val="none" w:sz="0" w:space="0" w:color="auto"/>
        <w:right w:val="none" w:sz="0" w:space="0" w:color="auto"/>
      </w:divBdr>
    </w:div>
    <w:div w:id="1478378160">
      <w:bodyDiv w:val="1"/>
      <w:marLeft w:val="0"/>
      <w:marRight w:val="0"/>
      <w:marTop w:val="0"/>
      <w:marBottom w:val="0"/>
      <w:divBdr>
        <w:top w:val="none" w:sz="0" w:space="0" w:color="auto"/>
        <w:left w:val="none" w:sz="0" w:space="0" w:color="auto"/>
        <w:bottom w:val="none" w:sz="0" w:space="0" w:color="auto"/>
        <w:right w:val="none" w:sz="0" w:space="0" w:color="auto"/>
      </w:divBdr>
    </w:div>
    <w:div w:id="1480152870">
      <w:bodyDiv w:val="1"/>
      <w:marLeft w:val="0"/>
      <w:marRight w:val="0"/>
      <w:marTop w:val="0"/>
      <w:marBottom w:val="0"/>
      <w:divBdr>
        <w:top w:val="none" w:sz="0" w:space="0" w:color="auto"/>
        <w:left w:val="none" w:sz="0" w:space="0" w:color="auto"/>
        <w:bottom w:val="none" w:sz="0" w:space="0" w:color="auto"/>
        <w:right w:val="none" w:sz="0" w:space="0" w:color="auto"/>
      </w:divBdr>
      <w:divsChild>
        <w:div w:id="337200911">
          <w:marLeft w:val="0"/>
          <w:marRight w:val="0"/>
          <w:marTop w:val="0"/>
          <w:marBottom w:val="0"/>
          <w:divBdr>
            <w:top w:val="none" w:sz="0" w:space="0" w:color="auto"/>
            <w:left w:val="none" w:sz="0" w:space="0" w:color="auto"/>
            <w:bottom w:val="none" w:sz="0" w:space="0" w:color="auto"/>
            <w:right w:val="none" w:sz="0" w:space="0" w:color="auto"/>
          </w:divBdr>
        </w:div>
        <w:div w:id="775060982">
          <w:marLeft w:val="0"/>
          <w:marRight w:val="0"/>
          <w:marTop w:val="0"/>
          <w:marBottom w:val="0"/>
          <w:divBdr>
            <w:top w:val="none" w:sz="0" w:space="0" w:color="auto"/>
            <w:left w:val="none" w:sz="0" w:space="0" w:color="auto"/>
            <w:bottom w:val="none" w:sz="0" w:space="0" w:color="auto"/>
            <w:right w:val="none" w:sz="0" w:space="0" w:color="auto"/>
          </w:divBdr>
        </w:div>
        <w:div w:id="1291326692">
          <w:marLeft w:val="0"/>
          <w:marRight w:val="0"/>
          <w:marTop w:val="0"/>
          <w:marBottom w:val="0"/>
          <w:divBdr>
            <w:top w:val="none" w:sz="0" w:space="0" w:color="auto"/>
            <w:left w:val="none" w:sz="0" w:space="0" w:color="auto"/>
            <w:bottom w:val="none" w:sz="0" w:space="0" w:color="auto"/>
            <w:right w:val="none" w:sz="0" w:space="0" w:color="auto"/>
          </w:divBdr>
        </w:div>
        <w:div w:id="1828784998">
          <w:marLeft w:val="0"/>
          <w:marRight w:val="0"/>
          <w:marTop w:val="0"/>
          <w:marBottom w:val="0"/>
          <w:divBdr>
            <w:top w:val="none" w:sz="0" w:space="0" w:color="auto"/>
            <w:left w:val="none" w:sz="0" w:space="0" w:color="auto"/>
            <w:bottom w:val="none" w:sz="0" w:space="0" w:color="auto"/>
            <w:right w:val="none" w:sz="0" w:space="0" w:color="auto"/>
          </w:divBdr>
        </w:div>
        <w:div w:id="1839729246">
          <w:marLeft w:val="0"/>
          <w:marRight w:val="0"/>
          <w:marTop w:val="0"/>
          <w:marBottom w:val="0"/>
          <w:divBdr>
            <w:top w:val="none" w:sz="0" w:space="0" w:color="auto"/>
            <w:left w:val="none" w:sz="0" w:space="0" w:color="auto"/>
            <w:bottom w:val="none" w:sz="0" w:space="0" w:color="auto"/>
            <w:right w:val="none" w:sz="0" w:space="0" w:color="auto"/>
          </w:divBdr>
        </w:div>
      </w:divsChild>
    </w:div>
    <w:div w:id="1608346406">
      <w:bodyDiv w:val="1"/>
      <w:marLeft w:val="0"/>
      <w:marRight w:val="0"/>
      <w:marTop w:val="0"/>
      <w:marBottom w:val="0"/>
      <w:divBdr>
        <w:top w:val="none" w:sz="0" w:space="0" w:color="auto"/>
        <w:left w:val="none" w:sz="0" w:space="0" w:color="auto"/>
        <w:bottom w:val="none" w:sz="0" w:space="0" w:color="auto"/>
        <w:right w:val="none" w:sz="0" w:space="0" w:color="auto"/>
      </w:divBdr>
    </w:div>
    <w:div w:id="1619794818">
      <w:bodyDiv w:val="1"/>
      <w:marLeft w:val="0"/>
      <w:marRight w:val="0"/>
      <w:marTop w:val="0"/>
      <w:marBottom w:val="0"/>
      <w:divBdr>
        <w:top w:val="none" w:sz="0" w:space="0" w:color="auto"/>
        <w:left w:val="none" w:sz="0" w:space="0" w:color="auto"/>
        <w:bottom w:val="none" w:sz="0" w:space="0" w:color="auto"/>
        <w:right w:val="none" w:sz="0" w:space="0" w:color="auto"/>
      </w:divBdr>
      <w:divsChild>
        <w:div w:id="753088562">
          <w:marLeft w:val="446"/>
          <w:marRight w:val="0"/>
          <w:marTop w:val="0"/>
          <w:marBottom w:val="0"/>
          <w:divBdr>
            <w:top w:val="none" w:sz="0" w:space="0" w:color="auto"/>
            <w:left w:val="none" w:sz="0" w:space="0" w:color="auto"/>
            <w:bottom w:val="none" w:sz="0" w:space="0" w:color="auto"/>
            <w:right w:val="none" w:sz="0" w:space="0" w:color="auto"/>
          </w:divBdr>
        </w:div>
      </w:divsChild>
    </w:div>
    <w:div w:id="1635982494">
      <w:bodyDiv w:val="1"/>
      <w:marLeft w:val="0"/>
      <w:marRight w:val="0"/>
      <w:marTop w:val="0"/>
      <w:marBottom w:val="0"/>
      <w:divBdr>
        <w:top w:val="none" w:sz="0" w:space="0" w:color="auto"/>
        <w:left w:val="none" w:sz="0" w:space="0" w:color="auto"/>
        <w:bottom w:val="none" w:sz="0" w:space="0" w:color="auto"/>
        <w:right w:val="none" w:sz="0" w:space="0" w:color="auto"/>
      </w:divBdr>
    </w:div>
    <w:div w:id="1665667143">
      <w:bodyDiv w:val="1"/>
      <w:marLeft w:val="0"/>
      <w:marRight w:val="0"/>
      <w:marTop w:val="0"/>
      <w:marBottom w:val="0"/>
      <w:divBdr>
        <w:top w:val="none" w:sz="0" w:space="0" w:color="auto"/>
        <w:left w:val="none" w:sz="0" w:space="0" w:color="auto"/>
        <w:bottom w:val="none" w:sz="0" w:space="0" w:color="auto"/>
        <w:right w:val="none" w:sz="0" w:space="0" w:color="auto"/>
      </w:divBdr>
      <w:divsChild>
        <w:div w:id="580263644">
          <w:marLeft w:val="0"/>
          <w:marRight w:val="0"/>
          <w:marTop w:val="0"/>
          <w:marBottom w:val="0"/>
          <w:divBdr>
            <w:top w:val="none" w:sz="0" w:space="0" w:color="auto"/>
            <w:left w:val="none" w:sz="0" w:space="0" w:color="auto"/>
            <w:bottom w:val="none" w:sz="0" w:space="0" w:color="auto"/>
            <w:right w:val="none" w:sz="0" w:space="0" w:color="auto"/>
          </w:divBdr>
        </w:div>
        <w:div w:id="1568684364">
          <w:marLeft w:val="0"/>
          <w:marRight w:val="0"/>
          <w:marTop w:val="0"/>
          <w:marBottom w:val="0"/>
          <w:divBdr>
            <w:top w:val="none" w:sz="0" w:space="0" w:color="auto"/>
            <w:left w:val="none" w:sz="0" w:space="0" w:color="auto"/>
            <w:bottom w:val="none" w:sz="0" w:space="0" w:color="auto"/>
            <w:right w:val="none" w:sz="0" w:space="0" w:color="auto"/>
          </w:divBdr>
        </w:div>
      </w:divsChild>
    </w:div>
    <w:div w:id="1862468241">
      <w:bodyDiv w:val="1"/>
      <w:marLeft w:val="0"/>
      <w:marRight w:val="0"/>
      <w:marTop w:val="0"/>
      <w:marBottom w:val="0"/>
      <w:divBdr>
        <w:top w:val="none" w:sz="0" w:space="0" w:color="auto"/>
        <w:left w:val="none" w:sz="0" w:space="0" w:color="auto"/>
        <w:bottom w:val="none" w:sz="0" w:space="0" w:color="auto"/>
        <w:right w:val="none" w:sz="0" w:space="0" w:color="auto"/>
      </w:divBdr>
    </w:div>
    <w:div w:id="2116243340">
      <w:bodyDiv w:val="1"/>
      <w:marLeft w:val="0"/>
      <w:marRight w:val="0"/>
      <w:marTop w:val="0"/>
      <w:marBottom w:val="0"/>
      <w:divBdr>
        <w:top w:val="none" w:sz="0" w:space="0" w:color="auto"/>
        <w:left w:val="none" w:sz="0" w:space="0" w:color="auto"/>
        <w:bottom w:val="none" w:sz="0" w:space="0" w:color="auto"/>
        <w:right w:val="none" w:sz="0" w:space="0" w:color="auto"/>
      </w:divBdr>
    </w:div>
    <w:div w:id="2117670979">
      <w:bodyDiv w:val="1"/>
      <w:marLeft w:val="0"/>
      <w:marRight w:val="0"/>
      <w:marTop w:val="0"/>
      <w:marBottom w:val="0"/>
      <w:divBdr>
        <w:top w:val="none" w:sz="0" w:space="0" w:color="auto"/>
        <w:left w:val="none" w:sz="0" w:space="0" w:color="auto"/>
        <w:bottom w:val="none" w:sz="0" w:space="0" w:color="auto"/>
        <w:right w:val="none" w:sz="0" w:space="0" w:color="auto"/>
      </w:divBdr>
      <w:divsChild>
        <w:div w:id="369186342">
          <w:marLeft w:val="0"/>
          <w:marRight w:val="0"/>
          <w:marTop w:val="0"/>
          <w:marBottom w:val="0"/>
          <w:divBdr>
            <w:top w:val="none" w:sz="0" w:space="0" w:color="auto"/>
            <w:left w:val="none" w:sz="0" w:space="0" w:color="auto"/>
            <w:bottom w:val="none" w:sz="0" w:space="0" w:color="auto"/>
            <w:right w:val="none" w:sz="0" w:space="0" w:color="auto"/>
          </w:divBdr>
        </w:div>
        <w:div w:id="415788793">
          <w:marLeft w:val="0"/>
          <w:marRight w:val="0"/>
          <w:marTop w:val="0"/>
          <w:marBottom w:val="0"/>
          <w:divBdr>
            <w:top w:val="none" w:sz="0" w:space="0" w:color="auto"/>
            <w:left w:val="none" w:sz="0" w:space="0" w:color="auto"/>
            <w:bottom w:val="none" w:sz="0" w:space="0" w:color="auto"/>
            <w:right w:val="none" w:sz="0" w:space="0" w:color="auto"/>
          </w:divBdr>
        </w:div>
      </w:divsChild>
    </w:div>
    <w:div w:id="2123455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mailto:eric.anderson@nasa.gov" TargetMode="External"/><Relationship Id="rId18" Type="http://schemas.openxmlformats.org/officeDocument/2006/relationships/hyperlink" Target="mailto:Brian.R.Cameron@nga.mil" TargetMode="External"/><Relationship Id="rId26" Type="http://schemas.openxmlformats.org/officeDocument/2006/relationships/image" Target="media/image1.emf"/><Relationship Id="rId3" Type="http://schemas.openxmlformats.org/officeDocument/2006/relationships/styles" Target="styles.xml"/><Relationship Id="rId21" Type="http://schemas.openxmlformats.org/officeDocument/2006/relationships/hyperlink" Target="mailto:herve.yesou@sertit1.u-strasbg.fr" TargetMode="External"/><Relationship Id="rId7" Type="http://schemas.openxmlformats.org/officeDocument/2006/relationships/endnotes" Target="endnotes.xml"/><Relationship Id="rId12" Type="http://schemas.openxmlformats.org/officeDocument/2006/relationships/hyperlink" Target="mailto:ldi@gmu.edu" TargetMode="External"/><Relationship Id="rId17" Type="http://schemas.openxmlformats.org/officeDocument/2006/relationships/hyperlink" Target="mailto:brian.cameron@associates.fema.dhs.gov" TargetMode="External"/><Relationship Id="rId25" Type="http://schemas.openxmlformats.org/officeDocument/2006/relationships/hyperlink" Target="mailto:philip.ward@vu.n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anessa.m.escobar@nasa.gov" TargetMode="External"/><Relationship Id="rId20" Type="http://schemas.openxmlformats.org/officeDocument/2006/relationships/hyperlink" Target="mailto:Jim.Cormany@digitalglobe.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mailto:Hessel.Winsemius@deltares.n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aniel.porter@associates.fema.dhs.gov" TargetMode="External"/><Relationship Id="rId23" Type="http://schemas.openxmlformats.org/officeDocument/2006/relationships/hyperlink" Target="mailto:paul.bates@bristol.ac.uk" TargetMode="External"/><Relationship Id="rId28" Type="http://schemas.openxmlformats.org/officeDocument/2006/relationships/hyperlink" Target="mailto:Kettner@Colorado.edu" TargetMode="External"/><Relationship Id="rId10" Type="http://schemas.openxmlformats.org/officeDocument/2006/relationships/comments" Target="comments.xml"/><Relationship Id="rId19" Type="http://schemas.openxmlformats.org/officeDocument/2006/relationships/hyperlink" Target="mailto:verdin@usgs.gov"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Christopher.Vaughan2@fema.dhs.gov" TargetMode="External"/><Relationship Id="rId22" Type="http://schemas.openxmlformats.org/officeDocument/2006/relationships/hyperlink" Target="mailto:patrick.matgen@list.lu" TargetMode="External"/><Relationship Id="rId27" Type="http://schemas.openxmlformats.org/officeDocument/2006/relationships/hyperlink" Target="mailto:gjpschumann@gmail.com" TargetMode="External"/><Relationship Id="rId30" Type="http://schemas.openxmlformats.org/officeDocument/2006/relationships/footer" Target="foot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F47E0-EFD7-4953-A0DF-F896BE4B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6045</Words>
  <Characters>34457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2007 ROSES NRA Template</vt:lpstr>
    </vt:vector>
  </TitlesOfParts>
  <Company>JPL</Company>
  <LinksUpToDate>false</LinksUpToDate>
  <CharactersWithSpaces>40422</CharactersWithSpaces>
  <SharedDoc>false</SharedDoc>
  <HLinks>
    <vt:vector size="96" baseType="variant">
      <vt:variant>
        <vt:i4>3276821</vt:i4>
      </vt:variant>
      <vt:variant>
        <vt:i4>96</vt:i4>
      </vt:variant>
      <vt:variant>
        <vt:i4>0</vt:i4>
      </vt:variant>
      <vt:variant>
        <vt:i4>5</vt:i4>
      </vt:variant>
      <vt:variant>
        <vt:lpwstr>mailto:Kettner@Colorado.edu</vt:lpwstr>
      </vt:variant>
      <vt:variant>
        <vt:lpwstr/>
      </vt:variant>
      <vt:variant>
        <vt:i4>524349</vt:i4>
      </vt:variant>
      <vt:variant>
        <vt:i4>93</vt:i4>
      </vt:variant>
      <vt:variant>
        <vt:i4>0</vt:i4>
      </vt:variant>
      <vt:variant>
        <vt:i4>5</vt:i4>
      </vt:variant>
      <vt:variant>
        <vt:lpwstr>mailto:gjpschumann@gmail.com</vt:lpwstr>
      </vt:variant>
      <vt:variant>
        <vt:lpwstr/>
      </vt:variant>
      <vt:variant>
        <vt:i4>852064</vt:i4>
      </vt:variant>
      <vt:variant>
        <vt:i4>90</vt:i4>
      </vt:variant>
      <vt:variant>
        <vt:i4>0</vt:i4>
      </vt:variant>
      <vt:variant>
        <vt:i4>5</vt:i4>
      </vt:variant>
      <vt:variant>
        <vt:lpwstr>mailto:philip.ward@vu.nl</vt:lpwstr>
      </vt:variant>
      <vt:variant>
        <vt:lpwstr/>
      </vt:variant>
      <vt:variant>
        <vt:i4>917620</vt:i4>
      </vt:variant>
      <vt:variant>
        <vt:i4>87</vt:i4>
      </vt:variant>
      <vt:variant>
        <vt:i4>0</vt:i4>
      </vt:variant>
      <vt:variant>
        <vt:i4>5</vt:i4>
      </vt:variant>
      <vt:variant>
        <vt:lpwstr>mailto:Hessel.Winsemius@deltares.nl</vt:lpwstr>
      </vt:variant>
      <vt:variant>
        <vt:lpwstr/>
      </vt:variant>
      <vt:variant>
        <vt:i4>5963902</vt:i4>
      </vt:variant>
      <vt:variant>
        <vt:i4>84</vt:i4>
      </vt:variant>
      <vt:variant>
        <vt:i4>0</vt:i4>
      </vt:variant>
      <vt:variant>
        <vt:i4>5</vt:i4>
      </vt:variant>
      <vt:variant>
        <vt:lpwstr>mailto:paul.bates@bristol.ac.uk</vt:lpwstr>
      </vt:variant>
      <vt:variant>
        <vt:lpwstr/>
      </vt:variant>
      <vt:variant>
        <vt:i4>2687053</vt:i4>
      </vt:variant>
      <vt:variant>
        <vt:i4>81</vt:i4>
      </vt:variant>
      <vt:variant>
        <vt:i4>0</vt:i4>
      </vt:variant>
      <vt:variant>
        <vt:i4>5</vt:i4>
      </vt:variant>
      <vt:variant>
        <vt:lpwstr>mailto:patrick.matgen@list.lu</vt:lpwstr>
      </vt:variant>
      <vt:variant>
        <vt:lpwstr/>
      </vt:variant>
      <vt:variant>
        <vt:i4>3997698</vt:i4>
      </vt:variant>
      <vt:variant>
        <vt:i4>78</vt:i4>
      </vt:variant>
      <vt:variant>
        <vt:i4>0</vt:i4>
      </vt:variant>
      <vt:variant>
        <vt:i4>5</vt:i4>
      </vt:variant>
      <vt:variant>
        <vt:lpwstr>mailto:herve.yesou@sertit1.u-strasbg.fr</vt:lpwstr>
      </vt:variant>
      <vt:variant>
        <vt:lpwstr/>
      </vt:variant>
      <vt:variant>
        <vt:i4>3670094</vt:i4>
      </vt:variant>
      <vt:variant>
        <vt:i4>75</vt:i4>
      </vt:variant>
      <vt:variant>
        <vt:i4>0</vt:i4>
      </vt:variant>
      <vt:variant>
        <vt:i4>5</vt:i4>
      </vt:variant>
      <vt:variant>
        <vt:lpwstr>mailto:Jim.Cormany@digitalglobe.com</vt:lpwstr>
      </vt:variant>
      <vt:variant>
        <vt:lpwstr/>
      </vt:variant>
      <vt:variant>
        <vt:i4>6160502</vt:i4>
      </vt:variant>
      <vt:variant>
        <vt:i4>72</vt:i4>
      </vt:variant>
      <vt:variant>
        <vt:i4>0</vt:i4>
      </vt:variant>
      <vt:variant>
        <vt:i4>5</vt:i4>
      </vt:variant>
      <vt:variant>
        <vt:lpwstr>mailto:verdin@usgs.gov</vt:lpwstr>
      </vt:variant>
      <vt:variant>
        <vt:lpwstr/>
      </vt:variant>
      <vt:variant>
        <vt:i4>6881362</vt:i4>
      </vt:variant>
      <vt:variant>
        <vt:i4>69</vt:i4>
      </vt:variant>
      <vt:variant>
        <vt:i4>0</vt:i4>
      </vt:variant>
      <vt:variant>
        <vt:i4>5</vt:i4>
      </vt:variant>
      <vt:variant>
        <vt:lpwstr>mailto:Brian.R.Cameron@nga.mil</vt:lpwstr>
      </vt:variant>
      <vt:variant>
        <vt:lpwstr/>
      </vt:variant>
      <vt:variant>
        <vt:i4>4980770</vt:i4>
      </vt:variant>
      <vt:variant>
        <vt:i4>66</vt:i4>
      </vt:variant>
      <vt:variant>
        <vt:i4>0</vt:i4>
      </vt:variant>
      <vt:variant>
        <vt:i4>5</vt:i4>
      </vt:variant>
      <vt:variant>
        <vt:lpwstr>mailto:brian.cameron@associates.fema.dhs.gov</vt:lpwstr>
      </vt:variant>
      <vt:variant>
        <vt:lpwstr/>
      </vt:variant>
      <vt:variant>
        <vt:i4>5177447</vt:i4>
      </vt:variant>
      <vt:variant>
        <vt:i4>63</vt:i4>
      </vt:variant>
      <vt:variant>
        <vt:i4>0</vt:i4>
      </vt:variant>
      <vt:variant>
        <vt:i4>5</vt:i4>
      </vt:variant>
      <vt:variant>
        <vt:lpwstr>mailto:vanessa.m.escobar@nasa.gov</vt:lpwstr>
      </vt:variant>
      <vt:variant>
        <vt:lpwstr/>
      </vt:variant>
      <vt:variant>
        <vt:i4>1245303</vt:i4>
      </vt:variant>
      <vt:variant>
        <vt:i4>60</vt:i4>
      </vt:variant>
      <vt:variant>
        <vt:i4>0</vt:i4>
      </vt:variant>
      <vt:variant>
        <vt:i4>5</vt:i4>
      </vt:variant>
      <vt:variant>
        <vt:lpwstr>mailto:daniel.porter@associates.fema.dhs.gov</vt:lpwstr>
      </vt:variant>
      <vt:variant>
        <vt:lpwstr/>
      </vt:variant>
      <vt:variant>
        <vt:i4>3276893</vt:i4>
      </vt:variant>
      <vt:variant>
        <vt:i4>57</vt:i4>
      </vt:variant>
      <vt:variant>
        <vt:i4>0</vt:i4>
      </vt:variant>
      <vt:variant>
        <vt:i4>5</vt:i4>
      </vt:variant>
      <vt:variant>
        <vt:lpwstr>mailto:Christopher.Vaughan2@fema.dhs.gov</vt:lpwstr>
      </vt:variant>
      <vt:variant>
        <vt:lpwstr/>
      </vt:variant>
      <vt:variant>
        <vt:i4>655460</vt:i4>
      </vt:variant>
      <vt:variant>
        <vt:i4>54</vt:i4>
      </vt:variant>
      <vt:variant>
        <vt:i4>0</vt:i4>
      </vt:variant>
      <vt:variant>
        <vt:i4>5</vt:i4>
      </vt:variant>
      <vt:variant>
        <vt:lpwstr>mailto:eric.anderson@nasa.gov</vt:lpwstr>
      </vt:variant>
      <vt:variant>
        <vt:lpwstr/>
      </vt:variant>
      <vt:variant>
        <vt:i4>6619209</vt:i4>
      </vt:variant>
      <vt:variant>
        <vt:i4>51</vt:i4>
      </vt:variant>
      <vt:variant>
        <vt:i4>0</vt:i4>
      </vt:variant>
      <vt:variant>
        <vt:i4>5</vt:i4>
      </vt:variant>
      <vt:variant>
        <vt:lpwstr>mailto:ldi@gmu.edu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 ROSES NRA Template</dc:title>
  <dc:subject/>
  <dc:creator>Ed Sewall</dc:creator>
  <cp:keywords/>
  <cp:lastModifiedBy>Elizabeth Tellman (Student)</cp:lastModifiedBy>
  <cp:revision>2</cp:revision>
  <cp:lastPrinted>2016-03-20T19:42:00Z</cp:lastPrinted>
  <dcterms:created xsi:type="dcterms:W3CDTF">2018-05-04T20:13:00Z</dcterms:created>
  <dcterms:modified xsi:type="dcterms:W3CDTF">2018-05-04T20:13:00Z</dcterms:modified>
</cp:coreProperties>
</file>